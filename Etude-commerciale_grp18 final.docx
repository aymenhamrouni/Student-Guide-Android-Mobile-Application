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19" w:rsidRDefault="00525C81">
      <w:pPr>
        <w:pStyle w:val="Titre2"/>
        <w:ind w:left="-5"/>
      </w:pPr>
      <w:r>
        <w:rPr>
          <w:sz w:val="28"/>
        </w:rPr>
        <w:t>1.</w:t>
      </w:r>
      <w:r w:rsidR="00B20A14">
        <w:rPr>
          <w:sz w:val="28"/>
        </w:rPr>
        <w:t>1</w:t>
      </w:r>
      <w:r w:rsidR="00B20A14">
        <w:rPr>
          <w:rFonts w:ascii="Arial" w:eastAsia="Arial" w:hAnsi="Arial" w:cs="Arial"/>
          <w:sz w:val="28"/>
        </w:rPr>
        <w:t xml:space="preserve"> </w:t>
      </w:r>
      <w:r w:rsidR="00B20A14">
        <w:rPr>
          <w:sz w:val="28"/>
        </w:rPr>
        <w:t>A</w:t>
      </w:r>
      <w:r w:rsidR="00B20A14">
        <w:t>SPECTS STRATEGIQUES</w:t>
      </w:r>
      <w:r w:rsidR="00B20A14">
        <w:rPr>
          <w:sz w:val="28"/>
        </w:rPr>
        <w:t xml:space="preserve"> </w:t>
      </w:r>
    </w:p>
    <w:p w:rsidR="00D55219" w:rsidRDefault="00B20A14">
      <w:pPr>
        <w:pStyle w:val="Titre3"/>
        <w:spacing w:after="229" w:line="249" w:lineRule="auto"/>
        <w:ind w:left="-5" w:right="0"/>
        <w:jc w:val="left"/>
      </w:pPr>
      <w:r>
        <w:rPr>
          <w:color w:val="0000FF"/>
        </w:rPr>
        <w:t>1.</w:t>
      </w:r>
      <w:r w:rsidR="00525C81">
        <w:rPr>
          <w:color w:val="0000FF"/>
        </w:rPr>
        <w:t>1.</w:t>
      </w:r>
      <w:r>
        <w:rPr>
          <w:color w:val="0000FF"/>
        </w:rPr>
        <w:t>1</w:t>
      </w:r>
      <w:r>
        <w:rPr>
          <w:rFonts w:ascii="Arial" w:eastAsia="Arial" w:hAnsi="Arial" w:cs="Arial"/>
          <w:color w:val="0000FF"/>
        </w:rPr>
        <w:t xml:space="preserve"> </w:t>
      </w:r>
      <w:r>
        <w:rPr>
          <w:color w:val="0000FF"/>
        </w:rPr>
        <w:t xml:space="preserve">Identifier et étudier le comportement des clients cible </w:t>
      </w:r>
    </w:p>
    <w:p w:rsidR="00D55219" w:rsidRDefault="00B20A14" w:rsidP="005B63AF">
      <w:pPr>
        <w:pStyle w:val="Titre4"/>
        <w:spacing w:after="140" w:line="259" w:lineRule="auto"/>
        <w:ind w:left="-5" w:firstLine="15"/>
        <w:jc w:val="center"/>
        <w:rPr>
          <w:i/>
        </w:rPr>
      </w:pPr>
      <w:r>
        <w:rPr>
          <w:i/>
        </w:rPr>
        <w:t>1.</w:t>
      </w:r>
      <w:r w:rsidR="00525C81">
        <w:rPr>
          <w:i/>
        </w:rPr>
        <w:t>1.</w:t>
      </w:r>
      <w:r>
        <w:rPr>
          <w:i/>
        </w:rPr>
        <w:t>1.1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>Analyse qualitative du marché cible</w:t>
      </w:r>
    </w:p>
    <w:p w:rsidR="00C7467E" w:rsidRPr="00C7467E" w:rsidRDefault="00C7467E" w:rsidP="00C7467E"/>
    <w:p w:rsidR="00AF0708" w:rsidRDefault="00AF0708" w:rsidP="00AF0708">
      <w:r>
        <w:t>La clientèle</w:t>
      </w:r>
      <w:r w:rsidR="00F04EF2">
        <w:t xml:space="preserve"> </w:t>
      </w:r>
      <w:r>
        <w:t xml:space="preserve">: </w:t>
      </w:r>
    </w:p>
    <w:p w:rsidR="00AF0708" w:rsidRDefault="00AF0708" w:rsidP="00AF0708"/>
    <w:p w:rsidR="005172D1" w:rsidRDefault="005172D1" w:rsidP="005172D1">
      <w:r>
        <w:t>Dans le secteur pédagogique</w:t>
      </w:r>
      <w:ins w:id="0" w:author="DELL" w:date="2017-11-28T16:26:00Z">
        <w:r w:rsidR="0014665E">
          <w:t>, il</w:t>
        </w:r>
      </w:ins>
      <w:r>
        <w:t xml:space="preserve"> existe une multitude d’universités qui enseignent de différentes filaires</w:t>
      </w:r>
      <w:r w:rsidR="007839A2">
        <w:t>, donc il s’agit d’une clientèle hétérogène</w:t>
      </w:r>
      <w:r w:rsidR="001F1EDD">
        <w:t>.</w:t>
      </w:r>
      <w:r w:rsidR="007C753A">
        <w:t xml:space="preserve"> </w:t>
      </w:r>
    </w:p>
    <w:p w:rsidR="007839A2" w:rsidRDefault="005172D1" w:rsidP="005172D1">
      <w:r>
        <w:t xml:space="preserve">Elle est aussi </w:t>
      </w:r>
      <w:r w:rsidR="007839A2">
        <w:t>de taille</w:t>
      </w:r>
      <w:r w:rsidR="00AF0708">
        <w:t xml:space="preserve"> </w:t>
      </w:r>
      <w:commentRangeStart w:id="1"/>
      <w:r w:rsidR="00AF0708">
        <w:t>diffé</w:t>
      </w:r>
      <w:r w:rsidR="007839A2">
        <w:t>rente</w:t>
      </w:r>
      <w:commentRangeEnd w:id="1"/>
      <w:r w:rsidR="0014665E">
        <w:rPr>
          <w:rStyle w:val="Marquedecommentaire"/>
        </w:rPr>
        <w:commentReference w:id="1"/>
      </w:r>
      <w:r w:rsidR="007839A2">
        <w:t xml:space="preserve"> dépend</w:t>
      </w:r>
      <w:r>
        <w:t>ant</w:t>
      </w:r>
      <w:r w:rsidR="007839A2">
        <w:t xml:space="preserve"> </w:t>
      </w:r>
      <w:r>
        <w:t xml:space="preserve">essentiellement </w:t>
      </w:r>
      <w:r w:rsidR="007839A2">
        <w:t>du nombre d’étudiants inscrits.</w:t>
      </w:r>
    </w:p>
    <w:p w:rsidR="00AF0708" w:rsidRDefault="007839A2" w:rsidP="00117DB7">
      <w:del w:id="2" w:author="DELL" w:date="2017-11-28T16:27:00Z">
        <w:r w:rsidDel="0014665E">
          <w:delText xml:space="preserve"> </w:delText>
        </w:r>
      </w:del>
      <w:r>
        <w:t>Ainsi, le domaine d'activité</w:t>
      </w:r>
      <w:r w:rsidR="00117DB7">
        <w:t xml:space="preserve"> de notre projet</w:t>
      </w:r>
      <w:r>
        <w:t xml:space="preserve"> est l'éducation</w:t>
      </w:r>
      <w:r w:rsidR="00117DB7">
        <w:t>.</w:t>
      </w:r>
      <w:r w:rsidR="00AF0708">
        <w:t xml:space="preserve"> </w:t>
      </w:r>
      <w:r w:rsidR="00117DB7">
        <w:t>L</w:t>
      </w:r>
      <w:r>
        <w:t>a population cible est « </w:t>
      </w:r>
      <w:r w:rsidR="00AF0708">
        <w:t>les jeunes</w:t>
      </w:r>
      <w:r>
        <w:t xml:space="preserve"> étudiants »</w:t>
      </w:r>
      <w:r w:rsidR="005A1C7C">
        <w:t xml:space="preserve"> qui est une population concentrée.</w:t>
      </w:r>
    </w:p>
    <w:p w:rsidR="005A1C7C" w:rsidRDefault="00687A98" w:rsidP="005A1C7C">
      <w:r>
        <w:t>L</w:t>
      </w:r>
      <w:r w:rsidR="005A1C7C">
        <w:t xml:space="preserve">e taux </w:t>
      </w:r>
      <w:commentRangeStart w:id="3"/>
      <w:r w:rsidR="005A1C7C">
        <w:t>d'équipement</w:t>
      </w:r>
      <w:commentRangeEnd w:id="3"/>
      <w:r w:rsidR="0014665E">
        <w:rPr>
          <w:rStyle w:val="Marquedecommentaire"/>
        </w:rPr>
        <w:commentReference w:id="3"/>
      </w:r>
      <w:r w:rsidR="005A1C7C">
        <w:t xml:space="preserve"> est important vu la diversité et le grand nombre d’universités </w:t>
      </w:r>
      <w:r w:rsidR="007C753A">
        <w:t>sur le territoire national.</w:t>
      </w:r>
      <w:del w:id="4" w:author="DELL" w:date="2017-11-28T16:28:00Z">
        <w:r w:rsidR="005A1C7C" w:rsidDel="0014665E">
          <w:delText xml:space="preserve">  </w:delText>
        </w:r>
      </w:del>
    </w:p>
    <w:p w:rsidR="00AF0708" w:rsidRDefault="00AF0708" w:rsidP="00AF0708"/>
    <w:p w:rsidR="00AF0708" w:rsidRDefault="00AF0708" w:rsidP="00AF0708">
      <w:r>
        <w:t>Le produit :</w:t>
      </w:r>
    </w:p>
    <w:p w:rsidR="007C753A" w:rsidRPr="00C7467E" w:rsidRDefault="007C753A" w:rsidP="006D52DF">
      <w:r w:rsidRPr="007C753A">
        <w:t>L’objet</w:t>
      </w:r>
      <w:r>
        <w:t xml:space="preserve"> de l’application est de m</w:t>
      </w:r>
      <w:r w:rsidRPr="00C7467E">
        <w:rPr>
          <w:sz w:val="23"/>
          <w:szCs w:val="23"/>
        </w:rPr>
        <w:t>ettre en place une solution qui va fournir un espace spécifique à l’étudiant offrant plusieurs fonctionnalités (Calendrier de l’établissement, Actualité, Bibliothèque….) ainsi que l’accès instantané à de</w:t>
      </w:r>
      <w:r w:rsidR="00117DB7">
        <w:rPr>
          <w:sz w:val="23"/>
          <w:szCs w:val="23"/>
        </w:rPr>
        <w:t>s</w:t>
      </w:r>
      <w:r w:rsidRPr="00C7467E">
        <w:rPr>
          <w:sz w:val="23"/>
          <w:szCs w:val="23"/>
        </w:rPr>
        <w:t xml:space="preserve"> différents services (demande d’attestation, </w:t>
      </w:r>
      <w:proofErr w:type="gramStart"/>
      <w:r w:rsidRPr="00C7467E">
        <w:rPr>
          <w:sz w:val="23"/>
          <w:szCs w:val="23"/>
        </w:rPr>
        <w:t>logement</w:t>
      </w:r>
      <w:ins w:id="5" w:author="DELL" w:date="2017-11-28T16:29:00Z">
        <w:r w:rsidR="0014665E">
          <w:rPr>
            <w:sz w:val="23"/>
            <w:szCs w:val="23"/>
          </w:rPr>
          <w:t xml:space="preserve"> </w:t>
        </w:r>
      </w:ins>
      <w:r w:rsidRPr="00C7467E">
        <w:rPr>
          <w:sz w:val="23"/>
          <w:szCs w:val="23"/>
        </w:rPr>
        <w:t xml:space="preserve"> ..</w:t>
      </w:r>
      <w:proofErr w:type="gramEnd"/>
      <w:r w:rsidRPr="00C7467E">
        <w:rPr>
          <w:sz w:val="23"/>
          <w:szCs w:val="23"/>
        </w:rPr>
        <w:t xml:space="preserve">). </w:t>
      </w:r>
    </w:p>
    <w:p w:rsidR="007C753A" w:rsidRPr="00BD1003" w:rsidRDefault="007C753A" w:rsidP="00117DB7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La recherche classique va être remplacée par un système facile à manipuler et </w:t>
      </w:r>
      <w:r w:rsidR="00117DB7">
        <w:rPr>
          <w:sz w:val="23"/>
          <w:szCs w:val="23"/>
        </w:rPr>
        <w:t>qui contient de nombreux</w:t>
      </w:r>
      <w:r>
        <w:rPr>
          <w:sz w:val="23"/>
          <w:szCs w:val="23"/>
        </w:rPr>
        <w:t xml:space="preserve"> services.</w:t>
      </w:r>
    </w:p>
    <w:p w:rsidR="00AF0708" w:rsidRDefault="00AF0708" w:rsidP="005A1C7C">
      <w:pPr>
        <w:ind w:left="0" w:firstLine="0"/>
      </w:pPr>
    </w:p>
    <w:p w:rsidR="00AF0708" w:rsidRDefault="00AF0708" w:rsidP="00AF0708">
      <w:r>
        <w:t>Motivation d'achat :</w:t>
      </w:r>
    </w:p>
    <w:p w:rsidR="00AF0708" w:rsidRDefault="00C7467E" w:rsidP="00AF0708">
      <w:r>
        <w:t>-</w:t>
      </w:r>
      <w:r w:rsidR="00AF0708">
        <w:t>Besoin de nouveauté, gain de temps, besoin de service.</w:t>
      </w:r>
    </w:p>
    <w:p w:rsidR="00064C87" w:rsidRDefault="00C7467E" w:rsidP="00064C87">
      <w:r>
        <w:t>-Les universités sont de plus en plus intéressé</w:t>
      </w:r>
      <w:r w:rsidR="00687A98">
        <w:t>es</w:t>
      </w:r>
      <w:r>
        <w:t xml:space="preserve"> par la numérisation</w:t>
      </w:r>
      <w:r w:rsidR="005A1C7C">
        <w:t>.</w:t>
      </w:r>
    </w:p>
    <w:p w:rsidR="00AF0708" w:rsidRDefault="00AF0708" w:rsidP="00AF0708"/>
    <w:p w:rsidR="00AF0708" w:rsidRDefault="00AF0708" w:rsidP="00AF0708">
      <w:r>
        <w:t>Processus d'achat :</w:t>
      </w:r>
    </w:p>
    <w:p w:rsidR="00B41DD0" w:rsidRDefault="00AF0708" w:rsidP="00687A98">
      <w:r>
        <w:t>Un accord se fait avec les universités.</w:t>
      </w:r>
      <w:r w:rsidR="00B41DD0" w:rsidRPr="00B41DD0">
        <w:t xml:space="preserve"> </w:t>
      </w:r>
      <w:r w:rsidR="00B41DD0" w:rsidRPr="00E62939">
        <w:t>Il s’agit du</w:t>
      </w:r>
      <w:r w:rsidR="00B41DD0">
        <w:t xml:space="preserve"> modèle</w:t>
      </w:r>
      <w:r w:rsidR="00B41DD0" w:rsidRPr="00E62939">
        <w:t xml:space="preserve"> “Business to Business”</w:t>
      </w:r>
      <w:r w:rsidR="00B41DD0">
        <w:t xml:space="preserve"> </w:t>
      </w:r>
      <w:r w:rsidR="00687A98">
        <w:t>puisque</w:t>
      </w:r>
      <w:r w:rsidR="00B41DD0">
        <w:t xml:space="preserve"> l’université va être considérée aussi comme </w:t>
      </w:r>
      <w:commentRangeStart w:id="6"/>
      <w:r w:rsidR="00B41DD0">
        <w:t>société</w:t>
      </w:r>
      <w:commentRangeEnd w:id="6"/>
      <w:r w:rsidR="0014665E">
        <w:rPr>
          <w:rStyle w:val="Marquedecommentaire"/>
        </w:rPr>
        <w:commentReference w:id="6"/>
      </w:r>
      <w:r w:rsidR="00B41DD0">
        <w:t>.</w:t>
      </w:r>
    </w:p>
    <w:p w:rsidR="00AF0708" w:rsidRDefault="00B41DD0" w:rsidP="00B41DD0">
      <w:r>
        <w:t xml:space="preserve"> </w:t>
      </w:r>
    </w:p>
    <w:p w:rsidR="00AF0708" w:rsidRDefault="00AF0708" w:rsidP="00AF0708">
      <w:r>
        <w:t>Période d'achat :</w:t>
      </w:r>
    </w:p>
    <w:p w:rsidR="00AF0708" w:rsidRDefault="00117DB7" w:rsidP="00B41DD0">
      <w:r>
        <w:t>Une p</w:t>
      </w:r>
      <w:r w:rsidR="005A1C7C">
        <w:t>remière inscription se fait tout au long de l’</w:t>
      </w:r>
      <w:r w:rsidR="00395851">
        <w:t>année universitaire</w:t>
      </w:r>
      <w:r w:rsidR="00B41DD0">
        <w:t>. Quant-au r</w:t>
      </w:r>
      <w:r w:rsidR="00E62939">
        <w:t>enouvellement du contrat</w:t>
      </w:r>
      <w:r w:rsidR="00B41DD0">
        <w:t>,</w:t>
      </w:r>
      <w:r w:rsidR="005A1C7C">
        <w:t xml:space="preserve"> </w:t>
      </w:r>
      <w:r w:rsidR="00B41DD0">
        <w:t xml:space="preserve">ça </w:t>
      </w:r>
      <w:r w:rsidR="00E62939">
        <w:t xml:space="preserve">se fait </w:t>
      </w:r>
      <w:r w:rsidR="00B41DD0">
        <w:t>au début de</w:t>
      </w:r>
      <w:r w:rsidR="00AF0708">
        <w:t xml:space="preserve"> </w:t>
      </w:r>
      <w:r w:rsidR="00B41DD0">
        <w:t>l’année universitaire</w:t>
      </w:r>
      <w:r w:rsidR="00AF0708">
        <w:t>.</w:t>
      </w:r>
      <w:r w:rsidR="005A1C7C">
        <w:t xml:space="preserve"> </w:t>
      </w:r>
    </w:p>
    <w:p w:rsidR="00AF0708" w:rsidRDefault="00AF0708" w:rsidP="00AF0708"/>
    <w:p w:rsidR="00AF0708" w:rsidRDefault="00AF0708" w:rsidP="00AF0708">
      <w:r>
        <w:t>Lieu d'achat :</w:t>
      </w:r>
    </w:p>
    <w:p w:rsidR="00117DB7" w:rsidRDefault="00117DB7" w:rsidP="00AF0708">
      <w:r>
        <w:t>Négociation directe et signature de l’accord dans les locaux des universités.</w:t>
      </w:r>
    </w:p>
    <w:p w:rsidR="00AF0708" w:rsidRPr="00E62939" w:rsidRDefault="00E62939" w:rsidP="00B41DD0">
      <w:commentRangeStart w:id="7"/>
      <w:r>
        <w:t>Canal de distribution direct</w:t>
      </w:r>
      <w:r w:rsidR="00B41DD0">
        <w:t xml:space="preserve"> sans intermédiai</w:t>
      </w:r>
      <w:r w:rsidR="00EE441D">
        <w:t>re</w:t>
      </w:r>
      <w:commentRangeEnd w:id="7"/>
      <w:r w:rsidR="0014665E">
        <w:rPr>
          <w:rStyle w:val="Marquedecommentaire"/>
        </w:rPr>
        <w:commentReference w:id="7"/>
      </w:r>
      <w:r w:rsidR="00EE441D">
        <w:t>.</w:t>
      </w:r>
      <w:r w:rsidR="00B41DD0">
        <w:t xml:space="preserve"> </w:t>
      </w:r>
      <w:del w:id="8" w:author="DELL" w:date="2017-11-28T16:30:00Z">
        <w:r w:rsidR="00B41DD0" w:rsidDel="0014665E">
          <w:delText xml:space="preserve">   </w:delText>
        </w:r>
        <w:r w:rsidRPr="00E62939" w:rsidDel="0014665E">
          <w:delText xml:space="preserve">  </w:delText>
        </w:r>
      </w:del>
    </w:p>
    <w:p w:rsidR="00AF0708" w:rsidRPr="00E62939" w:rsidRDefault="00AF0708" w:rsidP="00AF0708"/>
    <w:p w:rsidR="00AF0708" w:rsidRDefault="00AF0708" w:rsidP="00AF0708">
      <w:r>
        <w:t>Prix :</w:t>
      </w:r>
    </w:p>
    <w:p w:rsidR="00064C87" w:rsidRDefault="00C7467E" w:rsidP="00064C87">
      <w:r>
        <w:t>Le prix de vente ne va pas être</w:t>
      </w:r>
      <w:r w:rsidR="00064C87">
        <w:t xml:space="preserve"> trop cher par rapport à l’aptitude financière des universités.</w:t>
      </w:r>
    </w:p>
    <w:p w:rsidR="008A4EC5" w:rsidRDefault="00064C87" w:rsidP="00064C87">
      <w:r>
        <w:t>Aussi le prix va dépendre des fonctionnalités voulues</w:t>
      </w:r>
      <w:r w:rsidR="004223A1">
        <w:t xml:space="preserve"> </w:t>
      </w:r>
      <w:r w:rsidR="008A4EC5">
        <w:t>(version basique – version développée) selon le besoin et le nombre d’étudian</w:t>
      </w:r>
      <w:r w:rsidR="001826F8">
        <w:t>ts dans chacune des universités</w:t>
      </w:r>
      <w:r w:rsidR="008A4EC5">
        <w:t>.</w:t>
      </w:r>
    </w:p>
    <w:p w:rsidR="00064C87" w:rsidRPr="00AF0708" w:rsidRDefault="00064C87" w:rsidP="00064C87">
      <w:r>
        <w:t xml:space="preserve"> </w:t>
      </w:r>
    </w:p>
    <w:p w:rsidR="0014665E" w:rsidRDefault="0014665E" w:rsidP="005B63AF">
      <w:pPr>
        <w:pStyle w:val="Titre4"/>
        <w:spacing w:after="34" w:line="259" w:lineRule="auto"/>
        <w:ind w:left="-5"/>
        <w:jc w:val="center"/>
        <w:rPr>
          <w:ins w:id="9" w:author="DELL" w:date="2017-11-28T16:31:00Z"/>
          <w:i/>
        </w:rPr>
      </w:pPr>
    </w:p>
    <w:p w:rsidR="00AF0708" w:rsidRPr="00AF0708" w:rsidRDefault="00B20A14" w:rsidP="005B63AF">
      <w:pPr>
        <w:pStyle w:val="Titre4"/>
        <w:spacing w:after="34" w:line="259" w:lineRule="auto"/>
        <w:ind w:left="-5"/>
        <w:jc w:val="center"/>
        <w:rPr>
          <w:i/>
        </w:rPr>
      </w:pPr>
      <w:r>
        <w:rPr>
          <w:i/>
        </w:rPr>
        <w:t>1.1.</w:t>
      </w:r>
      <w:r w:rsidR="00525C81">
        <w:rPr>
          <w:i/>
        </w:rPr>
        <w:t>1.</w:t>
      </w:r>
      <w:r>
        <w:rPr>
          <w:i/>
        </w:rPr>
        <w:t>2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>Analyse quantitative du marché cible</w:t>
      </w:r>
    </w:p>
    <w:p w:rsidR="00AF0708" w:rsidRDefault="00AF0708" w:rsidP="00AF0708">
      <w:pPr>
        <w:spacing w:after="167" w:line="259" w:lineRule="auto"/>
        <w:ind w:left="0" w:right="776" w:firstLine="0"/>
      </w:pPr>
      <w:r>
        <w:t>Il y a deux segments :</w:t>
      </w:r>
    </w:p>
    <w:p w:rsidR="00AF0708" w:rsidRDefault="00AF0708" w:rsidP="00AF0708">
      <w:pPr>
        <w:spacing w:after="167" w:line="259" w:lineRule="auto"/>
        <w:ind w:left="0" w:right="776" w:firstLine="0"/>
      </w:pPr>
      <w:r>
        <w:t>-Les universités privé</w:t>
      </w:r>
      <w:r w:rsidR="00617A77">
        <w:t>e</w:t>
      </w:r>
      <w:r>
        <w:t>s</w:t>
      </w:r>
    </w:p>
    <w:p w:rsidR="00064C87" w:rsidRDefault="00AF0708" w:rsidP="00617A77">
      <w:pPr>
        <w:spacing w:after="167" w:line="259" w:lineRule="auto"/>
        <w:ind w:left="0" w:right="776" w:firstLine="0"/>
      </w:pPr>
      <w:r>
        <w:t>-Les universités publiques</w:t>
      </w:r>
    </w:p>
    <w:p w:rsidR="00753C87" w:rsidRDefault="00AF0708" w:rsidP="00753C87">
      <w:pPr>
        <w:spacing w:after="167" w:line="259" w:lineRule="auto"/>
        <w:ind w:left="0" w:right="776" w:firstLine="0"/>
      </w:pPr>
      <w:r>
        <w:t>La vente va être sou</w:t>
      </w:r>
      <w:r w:rsidR="00064C87">
        <w:t>s forme d'un abonnement annuel</w:t>
      </w:r>
    </w:p>
    <w:p w:rsidR="00AF0708" w:rsidRDefault="00753C87" w:rsidP="00753C87">
      <w:pPr>
        <w:spacing w:after="167" w:line="259" w:lineRule="auto"/>
        <w:ind w:left="0" w:right="776" w:firstLine="0"/>
      </w:pPr>
      <w:r>
        <w:t xml:space="preserve">Pour un abonnement annuel </w:t>
      </w:r>
      <w:r w:rsidR="00AF0708">
        <w:t>(</w:t>
      </w:r>
      <w:r w:rsidR="00551BB7">
        <w:t>que</w:t>
      </w:r>
      <w:ins w:id="10" w:author="DELL" w:date="2017-11-28T16:31:00Z">
        <w:r w:rsidR="0014665E">
          <w:t>l que</w:t>
        </w:r>
      </w:ins>
      <w:del w:id="11" w:author="DELL" w:date="2017-11-28T16:31:00Z">
        <w:r w:rsidR="00551BB7" w:rsidDel="0014665E">
          <w:delText xml:space="preserve"> ce</w:delText>
        </w:r>
      </w:del>
      <w:r w:rsidR="00551BB7">
        <w:t xml:space="preserve"> </w:t>
      </w:r>
      <w:r w:rsidR="00AF0708">
        <w:t>soi</w:t>
      </w:r>
      <w:del w:id="12" w:author="DELL" w:date="2017-11-28T16:31:00Z">
        <w:r w:rsidR="00551BB7" w:rsidDel="0014665E">
          <w:delText>en</w:delText>
        </w:r>
      </w:del>
      <w:r w:rsidR="00AF0708">
        <w:t xml:space="preserve">t </w:t>
      </w:r>
      <w:r w:rsidR="000849FB">
        <w:t>le type de l’université :</w:t>
      </w:r>
      <w:r w:rsidR="000849FB">
        <w:tab/>
      </w:r>
      <w:r w:rsidR="00AF0708">
        <w:t>privé</w:t>
      </w:r>
      <w:r w:rsidR="00551BB7">
        <w:t>es</w:t>
      </w:r>
      <w:r w:rsidR="00AF0708">
        <w:t xml:space="preserve"> ou bien publique</w:t>
      </w:r>
      <w:r w:rsidR="00551BB7">
        <w:t>s</w:t>
      </w:r>
      <w:r w:rsidR="00AF0708">
        <w:t xml:space="preserve">), le prix est estimé à presque </w:t>
      </w:r>
      <w:r w:rsidR="00064C87">
        <w:t>800 Dt</w:t>
      </w:r>
      <w:r w:rsidR="00AF0708">
        <w:t>.</w:t>
      </w:r>
    </w:p>
    <w:p w:rsidR="00064C87" w:rsidRDefault="00064C87" w:rsidP="00AF0708">
      <w:pPr>
        <w:spacing w:after="167" w:line="259" w:lineRule="auto"/>
        <w:ind w:left="0" w:right="776" w:firstLine="0"/>
      </w:pPr>
      <w:r>
        <w:t>Le profit va dépendre nécessairement du nombre d’</w:t>
      </w:r>
      <w:r w:rsidR="00617A77">
        <w:t>universités inscrites</w:t>
      </w:r>
      <w:r>
        <w:t xml:space="preserve">. </w:t>
      </w:r>
    </w:p>
    <w:p w:rsidR="00AF0708" w:rsidRDefault="00617A77" w:rsidP="00617A77">
      <w:pPr>
        <w:spacing w:after="167" w:line="259" w:lineRule="auto"/>
        <w:ind w:left="0" w:right="776" w:firstLine="0"/>
      </w:pPr>
      <w:r>
        <w:t>D'où l’</w:t>
      </w:r>
      <w:r w:rsidR="00AF0708">
        <w:t>estimation du chiffre d'affaire</w:t>
      </w:r>
      <w:r w:rsidR="006D52DF">
        <w:t xml:space="preserve"> est la suivante</w:t>
      </w:r>
      <w:r w:rsidR="00AF0708">
        <w:t xml:space="preserve"> :</w:t>
      </w:r>
    </w:p>
    <w:p w:rsidR="00AF0708" w:rsidRDefault="00AF0708" w:rsidP="00064C87">
      <w:pPr>
        <w:spacing w:after="167" w:line="259" w:lineRule="auto"/>
        <w:ind w:left="0" w:right="776" w:firstLine="0"/>
      </w:pPr>
      <w:r>
        <w:t>-</w:t>
      </w:r>
      <w:r w:rsidR="00064C87">
        <w:t>80</w:t>
      </w:r>
      <w:r>
        <w:t xml:space="preserve"> </w:t>
      </w:r>
      <w:proofErr w:type="spellStart"/>
      <w:r w:rsidR="00064C87">
        <w:t>MDt</w:t>
      </w:r>
      <w:proofErr w:type="spellEnd"/>
      <w:r>
        <w:t xml:space="preserve"> (scénario optimiste</w:t>
      </w:r>
      <w:r w:rsidR="00064C87">
        <w:t xml:space="preserve"> = 100 universités</w:t>
      </w:r>
      <w:r>
        <w:t>)</w:t>
      </w:r>
    </w:p>
    <w:p w:rsidR="00117DB7" w:rsidRDefault="00117DB7" w:rsidP="00117DB7">
      <w:pPr>
        <w:spacing w:after="167" w:line="259" w:lineRule="auto"/>
        <w:ind w:left="0" w:right="776" w:firstLine="0"/>
      </w:pPr>
      <w:r>
        <w:t xml:space="preserve">800DT * 10= 80 </w:t>
      </w:r>
      <w:proofErr w:type="spellStart"/>
      <w:r>
        <w:t>MDt</w:t>
      </w:r>
      <w:proofErr w:type="spellEnd"/>
    </w:p>
    <w:p w:rsidR="00AF0708" w:rsidRDefault="00064C87" w:rsidP="00064C87">
      <w:pPr>
        <w:spacing w:after="167" w:line="259" w:lineRule="auto"/>
        <w:ind w:left="0" w:right="776" w:firstLine="0"/>
      </w:pPr>
      <w:r>
        <w:t>-40</w:t>
      </w:r>
      <w:r w:rsidR="00AF0708">
        <w:t xml:space="preserve"> </w:t>
      </w:r>
      <w:proofErr w:type="spellStart"/>
      <w:r>
        <w:t>MDt</w:t>
      </w:r>
      <w:proofErr w:type="spellEnd"/>
      <w:r w:rsidR="00AF0708">
        <w:t xml:space="preserve"> (scénario moyen</w:t>
      </w:r>
      <w:r>
        <w:t>=50 universités</w:t>
      </w:r>
      <w:r w:rsidR="00AF0708">
        <w:t>)</w:t>
      </w:r>
    </w:p>
    <w:p w:rsidR="00117DB7" w:rsidRDefault="00117DB7" w:rsidP="00117DB7">
      <w:pPr>
        <w:spacing w:after="167" w:line="259" w:lineRule="auto"/>
        <w:ind w:left="0" w:right="776" w:firstLine="0"/>
      </w:pPr>
      <w:r>
        <w:t xml:space="preserve">800Dt*50=40 </w:t>
      </w:r>
      <w:proofErr w:type="spellStart"/>
      <w:r>
        <w:t>MDt</w:t>
      </w:r>
      <w:proofErr w:type="spellEnd"/>
    </w:p>
    <w:p w:rsidR="00D55219" w:rsidRDefault="00E92E81" w:rsidP="00AF0708">
      <w:pPr>
        <w:spacing w:after="167" w:line="259" w:lineRule="auto"/>
        <w:ind w:left="0" w:right="776" w:firstLine="0"/>
      </w:pPr>
      <w:r>
        <w:t xml:space="preserve">-8   </w:t>
      </w:r>
      <w:proofErr w:type="spellStart"/>
      <w:r>
        <w:t>MD</w:t>
      </w:r>
      <w:r w:rsidR="00064C87">
        <w:t>t</w:t>
      </w:r>
      <w:proofErr w:type="spellEnd"/>
      <w:r w:rsidR="00AF0708">
        <w:t xml:space="preserve"> (scénario pessimiste</w:t>
      </w:r>
      <w:r w:rsidR="00064C87">
        <w:t>=10universités</w:t>
      </w:r>
      <w:r w:rsidR="00AF0708">
        <w:t>)</w:t>
      </w:r>
    </w:p>
    <w:p w:rsidR="00117DB7" w:rsidRDefault="00117DB7" w:rsidP="00117DB7">
      <w:pPr>
        <w:spacing w:after="167" w:line="259" w:lineRule="auto"/>
        <w:ind w:left="0" w:right="776" w:firstLine="0"/>
      </w:pPr>
      <w:r>
        <w:t>800Dt*10=</w:t>
      </w:r>
      <w:commentRangeStart w:id="13"/>
      <w:r>
        <w:t>8MDt</w:t>
      </w:r>
      <w:commentRangeEnd w:id="13"/>
      <w:r w:rsidR="0014665E">
        <w:rPr>
          <w:rStyle w:val="Marquedecommentaire"/>
        </w:rPr>
        <w:commentReference w:id="13"/>
      </w:r>
    </w:p>
    <w:p w:rsidR="00D55219" w:rsidRDefault="00B20A14" w:rsidP="005B63AF">
      <w:pPr>
        <w:pStyle w:val="Titre4"/>
        <w:spacing w:after="127" w:line="259" w:lineRule="auto"/>
        <w:ind w:left="-5"/>
        <w:jc w:val="center"/>
      </w:pPr>
      <w:r>
        <w:rPr>
          <w:i/>
        </w:rPr>
        <w:t>1.1.</w:t>
      </w:r>
      <w:r w:rsidR="00525C81">
        <w:rPr>
          <w:i/>
        </w:rPr>
        <w:t>1.</w:t>
      </w:r>
      <w:r>
        <w:rPr>
          <w:i/>
        </w:rPr>
        <w:t>3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>Analyse dynamique du marché cible</w:t>
      </w:r>
    </w:p>
    <w:p w:rsidR="00D55219" w:rsidRDefault="00AF0708" w:rsidP="00BD3623">
      <w:r w:rsidRPr="00AF0708">
        <w:t>Le secteur visé est un secteur en émergence</w:t>
      </w:r>
      <w:r>
        <w:t xml:space="preserve"> </w:t>
      </w:r>
      <w:r w:rsidRPr="00AF0708">
        <w:t>(augmentation exponentielle des universités privé</w:t>
      </w:r>
      <w:r w:rsidR="00F72C4C">
        <w:t>e</w:t>
      </w:r>
      <w:r w:rsidR="00BD3623">
        <w:t xml:space="preserve">s). Ceci </w:t>
      </w:r>
      <w:r w:rsidRPr="00AF0708">
        <w:t xml:space="preserve">agit sur son </w:t>
      </w:r>
      <w:commentRangeStart w:id="14"/>
      <w:r w:rsidRPr="00AF0708">
        <w:t>avenir</w:t>
      </w:r>
      <w:commentRangeEnd w:id="14"/>
      <w:r w:rsidR="0014665E">
        <w:rPr>
          <w:rStyle w:val="Marquedecommentaire"/>
        </w:rPr>
        <w:commentReference w:id="14"/>
      </w:r>
      <w:r w:rsidRPr="00AF0708">
        <w:t xml:space="preserve"> </w:t>
      </w:r>
      <w:r w:rsidR="00BD3623">
        <w:t>à travers</w:t>
      </w:r>
      <w:r w:rsidRPr="00AF0708">
        <w:t xml:space="preserve"> la privatisation de l'enseignement.</w:t>
      </w:r>
      <w:r w:rsidR="00B20A14">
        <w:t xml:space="preserve"> </w:t>
      </w:r>
    </w:p>
    <w:p w:rsidR="00AF0708" w:rsidRDefault="00AF0708" w:rsidP="00AF0708"/>
    <w:p w:rsidR="00D55219" w:rsidRDefault="00E92E81">
      <w:pPr>
        <w:pStyle w:val="Titre3"/>
        <w:spacing w:after="105" w:line="249" w:lineRule="auto"/>
        <w:ind w:left="-5" w:right="0"/>
        <w:jc w:val="left"/>
        <w:rPr>
          <w:color w:val="0000FF"/>
        </w:rPr>
      </w:pPr>
      <w:r>
        <w:rPr>
          <w:color w:val="0000FF"/>
        </w:rPr>
        <w:t>1</w:t>
      </w:r>
      <w:r w:rsidR="00B20A14">
        <w:rPr>
          <w:color w:val="0000FF"/>
        </w:rPr>
        <w:t>.</w:t>
      </w:r>
      <w:r w:rsidR="00525C81">
        <w:rPr>
          <w:color w:val="0000FF"/>
        </w:rPr>
        <w:t>1.</w:t>
      </w:r>
      <w:r w:rsidR="00B20A14">
        <w:rPr>
          <w:color w:val="0000FF"/>
        </w:rPr>
        <w:t>2</w:t>
      </w:r>
      <w:r w:rsidR="00B20A14">
        <w:rPr>
          <w:rFonts w:ascii="Arial" w:eastAsia="Arial" w:hAnsi="Arial" w:cs="Arial"/>
          <w:color w:val="0000FF"/>
        </w:rPr>
        <w:t xml:space="preserve"> </w:t>
      </w:r>
      <w:r w:rsidR="00B20A14">
        <w:rPr>
          <w:color w:val="0000FF"/>
        </w:rPr>
        <w:t xml:space="preserve">Etude du comportement de la concurrence </w:t>
      </w:r>
    </w:p>
    <w:p w:rsidR="00AF0708" w:rsidRDefault="002C00D6" w:rsidP="00BD3623">
      <w:r>
        <w:t>I</w:t>
      </w:r>
      <w:r w:rsidR="00AF0708">
        <w:t xml:space="preserve">l n'y a pas une concurrence directe </w:t>
      </w:r>
      <w:r w:rsidR="00BD3623">
        <w:t>c’est-à-dire</w:t>
      </w:r>
      <w:r w:rsidR="00AF0708">
        <w:t xml:space="preserve"> une application faisant la même t</w:t>
      </w:r>
      <w:ins w:id="15" w:author="DELL" w:date="2017-11-28T16:33:00Z">
        <w:r w:rsidR="0014665E">
          <w:t>â</w:t>
        </w:r>
      </w:ins>
      <w:del w:id="16" w:author="DELL" w:date="2017-11-28T16:33:00Z">
        <w:r w:rsidR="00AF0708" w:rsidDel="0014665E">
          <w:delText>a</w:delText>
        </w:r>
      </w:del>
      <w:r w:rsidR="00AF0708">
        <w:t>che</w:t>
      </w:r>
      <w:r w:rsidR="00F04EF2">
        <w:t xml:space="preserve"> </w:t>
      </w:r>
      <w:r w:rsidR="00AF0708">
        <w:t>(un avantage très important</w:t>
      </w:r>
      <w:del w:id="17" w:author="DELL" w:date="2017-11-28T16:34:00Z">
        <w:r w:rsidR="00AF0708" w:rsidDel="0014665E">
          <w:delText>s</w:delText>
        </w:r>
      </w:del>
      <w:r w:rsidR="00AF0708">
        <w:t>), par contre il y a plusieurs produits de substitution:</w:t>
      </w:r>
    </w:p>
    <w:p w:rsidR="00AF0708" w:rsidRDefault="00AF0708" w:rsidP="00AF0708">
      <w:r>
        <w:t>-Des affiches pour les actualités</w:t>
      </w:r>
    </w:p>
    <w:p w:rsidR="00AF0708" w:rsidRDefault="00AF0708" w:rsidP="00AF0708">
      <w:r>
        <w:t xml:space="preserve">  .</w:t>
      </w:r>
      <w:r w:rsidR="002C00D6">
        <w:t xml:space="preserve"> </w:t>
      </w:r>
      <w:r w:rsidR="00BD3623">
        <w:t>Forces : Coû</w:t>
      </w:r>
      <w:r>
        <w:t xml:space="preserve">ts faibles, fiabilité </w:t>
      </w:r>
    </w:p>
    <w:p w:rsidR="00BD3623" w:rsidRDefault="00AF0708" w:rsidP="00BD3623">
      <w:r>
        <w:t xml:space="preserve">  .</w:t>
      </w:r>
      <w:r w:rsidR="002C00D6">
        <w:t xml:space="preserve"> </w:t>
      </w:r>
      <w:r>
        <w:t xml:space="preserve">Faiblesses : </w:t>
      </w:r>
    </w:p>
    <w:p w:rsidR="00AF0708" w:rsidRDefault="00BD3623" w:rsidP="00BD3623">
      <w:r>
        <w:t xml:space="preserve">        -</w:t>
      </w:r>
      <w:r w:rsidR="00AF0708">
        <w:t>Besoin de</w:t>
      </w:r>
      <w:r>
        <w:t xml:space="preserve"> se déplacer pour les étudiants</w:t>
      </w:r>
    </w:p>
    <w:p w:rsidR="00BD3623" w:rsidRDefault="00BD3623" w:rsidP="00BD3623">
      <w:r>
        <w:t xml:space="preserve">        -Rater des affiches publiées vu qu</w:t>
      </w:r>
      <w:r w:rsidR="0083415B">
        <w:t xml:space="preserve">e le tableau d’affichage est dynamique. </w:t>
      </w:r>
      <w:del w:id="18" w:author="DELL" w:date="2017-11-28T16:34:00Z">
        <w:r w:rsidDel="0014665E">
          <w:delText xml:space="preserve">   </w:delText>
        </w:r>
      </w:del>
    </w:p>
    <w:p w:rsidR="00AF0708" w:rsidRDefault="00AF0708" w:rsidP="00AF0708">
      <w:r>
        <w:t>-Envoie par Email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>Forces</w:t>
      </w:r>
      <w:r w:rsidR="002C00D6">
        <w:t xml:space="preserve"> </w:t>
      </w:r>
      <w:r>
        <w:t>:</w:t>
      </w:r>
      <w:r w:rsidR="002C00D6">
        <w:t xml:space="preserve"> </w:t>
      </w:r>
      <w:r w:rsidR="00047EEA">
        <w:t>Pas besoin de se déplacer.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>Faiblesses</w:t>
      </w:r>
      <w:r w:rsidR="002C00D6">
        <w:t xml:space="preserve"> </w:t>
      </w:r>
      <w:r>
        <w:t>:</w:t>
      </w:r>
      <w:r w:rsidR="002C00D6">
        <w:t xml:space="preserve"> </w:t>
      </w:r>
      <w:r w:rsidR="00147404">
        <w:t>Manque d'organisation, un coû</w:t>
      </w:r>
      <w:r>
        <w:t xml:space="preserve">t qui peut </w:t>
      </w:r>
      <w:r w:rsidR="002C00D6">
        <w:t>être</w:t>
      </w:r>
      <w:r>
        <w:t xml:space="preserve"> important</w:t>
      </w:r>
      <w:r w:rsidR="00047EEA">
        <w:t>.</w:t>
      </w:r>
    </w:p>
    <w:p w:rsidR="00AF0708" w:rsidRDefault="00AF0708" w:rsidP="00AF0708">
      <w:r>
        <w:t>-Des pages Facebook</w:t>
      </w:r>
    </w:p>
    <w:p w:rsidR="00AF0708" w:rsidRDefault="00AF0708" w:rsidP="00147404">
      <w:r>
        <w:t xml:space="preserve">  .</w:t>
      </w:r>
      <w:r w:rsidR="002C00D6">
        <w:t xml:space="preserve"> </w:t>
      </w:r>
      <w:r>
        <w:t>Forces</w:t>
      </w:r>
      <w:r w:rsidR="002C00D6">
        <w:t xml:space="preserve"> </w:t>
      </w:r>
      <w:r>
        <w:t>:</w:t>
      </w:r>
      <w:r w:rsidR="00047EEA">
        <w:t xml:space="preserve"> </w:t>
      </w:r>
      <w:r w:rsidR="00147404">
        <w:t>sans coût</w:t>
      </w:r>
      <w:r w:rsidR="002C00D6">
        <w:t>, facilité de l'acce</w:t>
      </w:r>
      <w:r>
        <w:t>ssibilité à l'information</w:t>
      </w:r>
      <w:r w:rsidR="00047EEA">
        <w:t>.</w:t>
      </w:r>
      <w:r>
        <w:t xml:space="preserve"> 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>Faiblesses</w:t>
      </w:r>
      <w:r w:rsidR="002C00D6">
        <w:t xml:space="preserve"> </w:t>
      </w:r>
      <w:r>
        <w:t>:</w:t>
      </w:r>
      <w:r w:rsidR="002C00D6">
        <w:t xml:space="preserve"> Néce</w:t>
      </w:r>
      <w:r>
        <w:t>ssite une surveillance pour suivre les nouveautés et les publier, une source d'informa</w:t>
      </w:r>
      <w:r w:rsidR="002C00D6">
        <w:t>t</w:t>
      </w:r>
      <w:r>
        <w:t>ion qui n'est pas fiable.</w:t>
      </w:r>
    </w:p>
    <w:p w:rsidR="00AF0708" w:rsidRPr="00AF0708" w:rsidRDefault="00AF0708" w:rsidP="00AF0708"/>
    <w:p w:rsidR="00D55219" w:rsidRDefault="00B20A14">
      <w:pPr>
        <w:pStyle w:val="Titre4"/>
        <w:ind w:left="-5"/>
      </w:pPr>
      <w:r>
        <w:t>1.1.3</w:t>
      </w:r>
      <w:r>
        <w:rPr>
          <w:rFonts w:ascii="Arial" w:eastAsia="Arial" w:hAnsi="Arial" w:cs="Arial"/>
        </w:rPr>
        <w:t xml:space="preserve"> </w:t>
      </w:r>
      <w:r>
        <w:t xml:space="preserve">Définition d’une stratégie de développement </w:t>
      </w:r>
    </w:p>
    <w:p w:rsidR="002C00D6" w:rsidRDefault="002C00D6" w:rsidP="002C00D6">
      <w:pPr>
        <w:spacing w:after="248" w:line="240" w:lineRule="auto"/>
        <w:ind w:left="0" w:right="1117" w:firstLine="0"/>
      </w:pPr>
      <w:r>
        <w:t xml:space="preserve">La stratégie de développement est une stratégie de différenciation : </w:t>
      </w:r>
    </w:p>
    <w:p w:rsidR="002C00D6" w:rsidRDefault="002C00D6" w:rsidP="002C00D6">
      <w:pPr>
        <w:spacing w:after="248" w:line="240" w:lineRule="auto"/>
        <w:ind w:left="0" w:right="1117" w:firstLine="0"/>
      </w:pPr>
      <w:del w:id="19" w:author="DELL" w:date="2017-11-28T16:34:00Z">
        <w:r w:rsidDel="0014665E">
          <w:lastRenderedPageBreak/>
          <w:delText>l</w:delText>
        </w:r>
      </w:del>
      <w:ins w:id="20" w:author="DELL" w:date="2017-11-28T16:34:00Z">
        <w:r w:rsidR="0014665E">
          <w:t>L</w:t>
        </w:r>
      </w:ins>
      <w:r>
        <w:t xml:space="preserve">a population cible est l'université, les facteurs clés de succès du projet sont </w:t>
      </w:r>
    </w:p>
    <w:p w:rsidR="002C00D6" w:rsidRDefault="002C00D6" w:rsidP="002C00D6">
      <w:pPr>
        <w:spacing w:after="248" w:line="240" w:lineRule="auto"/>
        <w:ind w:left="0" w:right="1117" w:firstLine="0"/>
      </w:pPr>
      <w:r>
        <w:t xml:space="preserve"> -L'absence d'une concurrence directe</w:t>
      </w:r>
      <w:ins w:id="21" w:author="DELL" w:date="2017-11-28T16:34:00Z">
        <w:r w:rsidR="0014665E">
          <w:t xml:space="preserve"> </w:t>
        </w:r>
      </w:ins>
      <w:r>
        <w:t>(monopole).</w:t>
      </w:r>
    </w:p>
    <w:p w:rsidR="002C00D6" w:rsidRDefault="002C00D6" w:rsidP="002C00D6">
      <w:pPr>
        <w:spacing w:after="248" w:line="240" w:lineRule="auto"/>
        <w:ind w:left="0" w:right="1117" w:firstLine="0"/>
      </w:pPr>
      <w:r>
        <w:t xml:space="preserve"> -la disponibilité de l'information</w:t>
      </w:r>
    </w:p>
    <w:p w:rsidR="002C00D6" w:rsidRDefault="002C00D6" w:rsidP="002C00D6">
      <w:pPr>
        <w:spacing w:after="248" w:line="240" w:lineRule="auto"/>
        <w:ind w:left="0" w:right="1117" w:firstLine="0"/>
      </w:pPr>
      <w:r>
        <w:t xml:space="preserve"> -la simplicité</w:t>
      </w:r>
    </w:p>
    <w:p w:rsidR="00D55219" w:rsidRDefault="002C00D6" w:rsidP="002C00D6">
      <w:pPr>
        <w:spacing w:after="248" w:line="240" w:lineRule="auto"/>
        <w:ind w:left="0" w:right="1117" w:firstLine="0"/>
      </w:pPr>
      <w:r>
        <w:t xml:space="preserve"> -la fiabilité</w:t>
      </w:r>
      <w:r w:rsidR="00B20A14">
        <w:t xml:space="preserve"> </w:t>
      </w:r>
    </w:p>
    <w:p w:rsidR="00D55219" w:rsidRDefault="00525C81">
      <w:pPr>
        <w:pStyle w:val="Titre2"/>
        <w:ind w:left="-5"/>
      </w:pPr>
      <w:r>
        <w:rPr>
          <w:sz w:val="28"/>
        </w:rPr>
        <w:t>1.</w:t>
      </w:r>
      <w:r w:rsidR="00B20A14">
        <w:rPr>
          <w:sz w:val="28"/>
        </w:rPr>
        <w:t>2</w:t>
      </w:r>
      <w:r w:rsidR="00B20A14">
        <w:rPr>
          <w:rFonts w:ascii="Arial" w:eastAsia="Arial" w:hAnsi="Arial" w:cs="Arial"/>
          <w:sz w:val="28"/>
        </w:rPr>
        <w:t xml:space="preserve"> </w:t>
      </w:r>
      <w:r w:rsidR="00B20A14">
        <w:rPr>
          <w:sz w:val="28"/>
        </w:rPr>
        <w:t>A</w:t>
      </w:r>
      <w:r w:rsidR="00B20A14">
        <w:t>SPECTS OPERATIONNELS</w:t>
      </w:r>
      <w:r w:rsidR="00B20A14">
        <w:rPr>
          <w:sz w:val="28"/>
        </w:rPr>
        <w:t xml:space="preserve"> </w:t>
      </w:r>
    </w:p>
    <w:p w:rsidR="00D55219" w:rsidRDefault="00525C81" w:rsidP="00A97A55">
      <w:pPr>
        <w:pStyle w:val="Titre3"/>
        <w:spacing w:after="45" w:line="249" w:lineRule="auto"/>
        <w:ind w:left="-5" w:right="0"/>
        <w:jc w:val="left"/>
        <w:rPr>
          <w:rFonts w:ascii="Garamond" w:eastAsia="Garamond" w:hAnsi="Garamond" w:cs="Garamond"/>
        </w:rPr>
      </w:pPr>
      <w:r>
        <w:rPr>
          <w:color w:val="0000FF"/>
        </w:rPr>
        <w:t>1.</w:t>
      </w:r>
      <w:r w:rsidR="00B20A14">
        <w:rPr>
          <w:color w:val="0000FF"/>
        </w:rPr>
        <w:t>2.1</w:t>
      </w:r>
      <w:r w:rsidR="00B20A14">
        <w:rPr>
          <w:rFonts w:ascii="Arial" w:eastAsia="Arial" w:hAnsi="Arial" w:cs="Arial"/>
          <w:color w:val="0000FF"/>
        </w:rPr>
        <w:t xml:space="preserve"> </w:t>
      </w:r>
      <w:r w:rsidR="00B20A14">
        <w:rPr>
          <w:color w:val="0000FF"/>
        </w:rPr>
        <w:t xml:space="preserve">Décisions produit/service </w:t>
      </w:r>
      <w:r w:rsidR="00B20A14">
        <w:rPr>
          <w:rFonts w:ascii="Garamond" w:eastAsia="Garamond" w:hAnsi="Garamond" w:cs="Garamond"/>
        </w:rPr>
        <w:t xml:space="preserve"> </w:t>
      </w:r>
    </w:p>
    <w:p w:rsidR="00E92E81" w:rsidRDefault="000753B7" w:rsidP="00E92E81">
      <w:r>
        <w:t>*</w:t>
      </w:r>
      <w:r w:rsidR="006C62D6">
        <w:t>Caractéristique</w:t>
      </w:r>
      <w:r w:rsidR="002D504F">
        <w:t>s</w:t>
      </w:r>
      <w:r w:rsidR="006C62D6">
        <w:t xml:space="preserve"> intrinsèque</w:t>
      </w:r>
      <w:r w:rsidR="002D504F">
        <w:t>s</w:t>
      </w:r>
      <w:r w:rsidR="006C62D6">
        <w:t> : Application mobile adaptable à la majorité des u</w:t>
      </w:r>
      <w:r>
        <w:t>tilisateurs mobiles (à n’importe quel étudiant possédant</w:t>
      </w:r>
      <w:r w:rsidR="002D504F">
        <w:t xml:space="preserve"> un</w:t>
      </w:r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proofErr w:type="gramStart"/>
      <w:r>
        <w:t>android</w:t>
      </w:r>
      <w:proofErr w:type="spellEnd"/>
      <w:r>
        <w:t xml:space="preserve"> )</w:t>
      </w:r>
      <w:proofErr w:type="gramEnd"/>
      <w:r>
        <w:t xml:space="preserve"> </w:t>
      </w:r>
    </w:p>
    <w:p w:rsidR="002D504F" w:rsidRDefault="000753B7" w:rsidP="002D504F">
      <w:r>
        <w:t xml:space="preserve">*Caractéristique extrinsèque : Nous ne sommes pas sensibles </w:t>
      </w:r>
      <w:proofErr w:type="gramStart"/>
      <w:r>
        <w:t>aux même critères</w:t>
      </w:r>
      <w:proofErr w:type="gramEnd"/>
      <w:r w:rsidR="002D504F">
        <w:t>,</w:t>
      </w:r>
      <w:ins w:id="22" w:author="DELL" w:date="2017-11-28T16:35:00Z">
        <w:r w:rsidR="0014665E">
          <w:t xml:space="preserve"> </w:t>
        </w:r>
      </w:ins>
      <w:r w:rsidR="002D504F">
        <w:t xml:space="preserve">pour ces raisons, </w:t>
      </w:r>
      <w:r>
        <w:t>l’</w:t>
      </w:r>
      <w:r w:rsidR="00BE28B6">
        <w:t>arrière-plan</w:t>
      </w:r>
      <w:r>
        <w:t xml:space="preserve"> et les couleurs vont être dynamique</w:t>
      </w:r>
      <w:ins w:id="23" w:author="DELL" w:date="2017-11-28T16:35:00Z">
        <w:r w:rsidR="0014665E">
          <w:t>s</w:t>
        </w:r>
      </w:ins>
      <w:r>
        <w:t xml:space="preserve"> selon le choix de l’utilisateur</w:t>
      </w:r>
      <w:r w:rsidR="00BE28B6">
        <w:t xml:space="preserve"> final</w:t>
      </w:r>
      <w:ins w:id="24" w:author="DELL" w:date="2017-11-28T16:35:00Z">
        <w:r w:rsidR="0014665E">
          <w:t xml:space="preserve"> </w:t>
        </w:r>
      </w:ins>
      <w:r w:rsidR="00BE28B6">
        <w:t xml:space="preserve">(l’étudiant). </w:t>
      </w:r>
    </w:p>
    <w:p w:rsidR="000753B7" w:rsidRDefault="00BE28B6" w:rsidP="002D504F">
      <w:r>
        <w:t xml:space="preserve">Dans le même cadre, </w:t>
      </w:r>
      <w:r w:rsidR="000753B7">
        <w:t>l</w:t>
      </w:r>
      <w:r w:rsidR="002D504F">
        <w:t>’interaction</w:t>
      </w:r>
      <w:r w:rsidR="000753B7">
        <w:t xml:space="preserve"> avec l’application va être à la portée de tout le monde. </w:t>
      </w:r>
    </w:p>
    <w:p w:rsidR="000753B7" w:rsidRDefault="000753B7" w:rsidP="00E92E81">
      <w:r>
        <w:t xml:space="preserve">*Gamme des produits et services : </w:t>
      </w:r>
    </w:p>
    <w:p w:rsidR="000753B7" w:rsidRDefault="006A2669" w:rsidP="00F047DC">
      <w:r>
        <w:t>D’une part, l</w:t>
      </w:r>
      <w:r w:rsidR="000753B7">
        <w:t xml:space="preserve">’application mobile </w:t>
      </w:r>
      <w:r w:rsidR="00F047DC">
        <w:t>va</w:t>
      </w:r>
      <w:r w:rsidR="000753B7">
        <w:t xml:space="preserve"> être adaptable à n’importe quelle dimension de téléphone mobile.</w:t>
      </w:r>
    </w:p>
    <w:p w:rsidR="00BA77DF" w:rsidRDefault="006A2669" w:rsidP="002D504F">
      <w:r>
        <w:t>D’autre part,</w:t>
      </w:r>
      <w:r w:rsidR="00F047DC">
        <w:t xml:space="preserve"> le produit va être </w:t>
      </w:r>
      <w:r w:rsidR="00BE28B6">
        <w:t xml:space="preserve">conçu pour </w:t>
      </w:r>
      <w:r w:rsidR="00551BB7">
        <w:t>de prochains</w:t>
      </w:r>
      <w:r w:rsidR="00F047DC">
        <w:t xml:space="preserve"> développement de nouvelles versions permettant la survie du produit face à l’</w:t>
      </w:r>
      <w:r w:rsidR="002D504F">
        <w:t>évolution</w:t>
      </w:r>
      <w:r w:rsidR="00F047DC">
        <w:t xml:space="preserve"> du</w:t>
      </w:r>
      <w:r w:rsidR="00BE28B6">
        <w:t xml:space="preserve"> marché des </w:t>
      </w:r>
      <w:r w:rsidR="00BA77DF">
        <w:t>application</w:t>
      </w:r>
      <w:r w:rsidR="00BE28B6">
        <w:t>s</w:t>
      </w:r>
      <w:r w:rsidR="00BA77DF">
        <w:t xml:space="preserve"> mobiles</w:t>
      </w:r>
      <w:r w:rsidR="00A32F64">
        <w:t xml:space="preserve"> en préparant une architecture évolutive vers un réseau universitaire</w:t>
      </w:r>
      <w:r w:rsidR="00F047DC">
        <w:t>.</w:t>
      </w:r>
      <w:r w:rsidR="00BA77DF">
        <w:t xml:space="preserve"> </w:t>
      </w:r>
    </w:p>
    <w:p w:rsidR="000753B7" w:rsidRPr="00E92E81" w:rsidRDefault="000753B7" w:rsidP="00E92E81">
      <w:del w:id="25" w:author="DELL" w:date="2017-11-28T16:36:00Z">
        <w:r w:rsidDel="0014665E">
          <w:delText xml:space="preserve">     </w:delText>
        </w:r>
      </w:del>
    </w:p>
    <w:p w:rsidR="00D55219" w:rsidRDefault="00525C81">
      <w:pPr>
        <w:pStyle w:val="Titre4"/>
        <w:ind w:left="-5"/>
      </w:pPr>
      <w:r>
        <w:t>1.</w:t>
      </w:r>
      <w:r w:rsidR="00B20A14">
        <w:t>2.2</w:t>
      </w:r>
      <w:r w:rsidR="00B20A14">
        <w:rPr>
          <w:rFonts w:ascii="Arial" w:eastAsia="Arial" w:hAnsi="Arial" w:cs="Arial"/>
        </w:rPr>
        <w:t xml:space="preserve"> </w:t>
      </w:r>
      <w:r w:rsidR="00B20A14">
        <w:t xml:space="preserve">Décisions relatives à la communication </w:t>
      </w:r>
    </w:p>
    <w:p w:rsidR="000753B7" w:rsidRDefault="002C45D7" w:rsidP="000753B7">
      <w:r>
        <w:t>Phase 1 : Négociati</w:t>
      </w:r>
      <w:r w:rsidR="00BE28B6">
        <w:t>on directe avec les universités</w:t>
      </w:r>
      <w:r>
        <w:t xml:space="preserve">. </w:t>
      </w:r>
    </w:p>
    <w:p w:rsidR="002C45D7" w:rsidRDefault="002C45D7" w:rsidP="000753B7">
      <w:r>
        <w:t xml:space="preserve">Phase 2 : </w:t>
      </w:r>
      <w:r w:rsidR="00F51DD1">
        <w:t xml:space="preserve">Former une base </w:t>
      </w:r>
      <w:r w:rsidR="00AC3163">
        <w:t xml:space="preserve">de </w:t>
      </w:r>
      <w:r w:rsidR="00F51DD1">
        <w:t xml:space="preserve">clientèle </w:t>
      </w:r>
    </w:p>
    <w:p w:rsidR="00F51DD1" w:rsidRDefault="00F51DD1" w:rsidP="00BE28B6">
      <w:r>
        <w:t>Phase 3 : Présenter l’application en tant que produit commun entre</w:t>
      </w:r>
      <w:r w:rsidR="00BE28B6">
        <w:t xml:space="preserve"> les universités et</w:t>
      </w:r>
      <w:r>
        <w:t xml:space="preserve"> ceci va devenir un facteur motivant l’abonnement à ce service. </w:t>
      </w:r>
    </w:p>
    <w:p w:rsidR="00AC3163" w:rsidRDefault="00AC3163" w:rsidP="00F51DD1"/>
    <w:p w:rsidR="00AC3163" w:rsidRDefault="00F51DD1" w:rsidP="00AC3163">
      <w:r>
        <w:t>Donc le coté de communication</w:t>
      </w:r>
      <w:r w:rsidR="00834781">
        <w:t xml:space="preserve"> va </w:t>
      </w:r>
      <w:r w:rsidR="00AC3163">
        <w:t>être basé</w:t>
      </w:r>
      <w:r>
        <w:t xml:space="preserve"> sur le marketing direct </w:t>
      </w:r>
    </w:p>
    <w:p w:rsidR="00AC3163" w:rsidRDefault="00AC3163" w:rsidP="00AC3163">
      <w:r>
        <w:t>En ta</w:t>
      </w:r>
      <w:r w:rsidR="00333D15">
        <w:t>nt que partenaires et clients</w:t>
      </w:r>
      <w:r>
        <w:t xml:space="preserve">, les universités inscrites sur notre plateforme vont </w:t>
      </w:r>
      <w:r w:rsidR="00333D15">
        <w:t xml:space="preserve">accentuer la présence de l’application sur le secteur pédagogique ce qui va engendrer la </w:t>
      </w:r>
      <w:ins w:id="26" w:author="DELL" w:date="2017-11-28T16:36:00Z">
        <w:r w:rsidR="003B676E">
          <w:t xml:space="preserve">croissance de la </w:t>
        </w:r>
      </w:ins>
      <w:r w:rsidR="00333D15">
        <w:t>demande de l’application.</w:t>
      </w:r>
      <w:r>
        <w:t xml:space="preserve">   </w:t>
      </w:r>
    </w:p>
    <w:p w:rsidR="008E22C2" w:rsidRDefault="00525C81">
      <w:pPr>
        <w:pStyle w:val="Titre4"/>
        <w:spacing w:after="44"/>
        <w:ind w:left="-5"/>
      </w:pPr>
      <w:r>
        <w:t>1.</w:t>
      </w:r>
      <w:r w:rsidR="00B20A14">
        <w:t>2.3</w:t>
      </w:r>
      <w:r w:rsidR="00B20A14">
        <w:rPr>
          <w:rFonts w:ascii="Arial" w:eastAsia="Arial" w:hAnsi="Arial" w:cs="Arial"/>
        </w:rPr>
        <w:t xml:space="preserve"> </w:t>
      </w:r>
      <w:r w:rsidR="00B20A14">
        <w:t>Décisions relatives à la force de vente</w:t>
      </w:r>
    </w:p>
    <w:p w:rsidR="008E22C2" w:rsidRDefault="008E22C2" w:rsidP="008E22C2">
      <w:r>
        <w:t xml:space="preserve">La force de vente va se baser en un premier lieu sur un territoire bien spécifique et réduit </w:t>
      </w:r>
    </w:p>
    <w:p w:rsidR="008E22C2" w:rsidRPr="008E22C2" w:rsidRDefault="008E22C2" w:rsidP="00DD3819">
      <w:r>
        <w:t>(</w:t>
      </w:r>
      <w:r w:rsidR="00551BB7">
        <w:t>Université</w:t>
      </w:r>
      <w:r>
        <w:t xml:space="preserve"> de Carthage par </w:t>
      </w:r>
      <w:r w:rsidR="00551BB7">
        <w:t>exemple)</w:t>
      </w:r>
      <w:r>
        <w:t>. A long terme</w:t>
      </w:r>
      <w:r w:rsidR="00DD3819">
        <w:t>,</w:t>
      </w:r>
      <w:r>
        <w:t xml:space="preserve"> </w:t>
      </w:r>
      <w:r w:rsidR="00DD3819">
        <w:t>nous pouvons</w:t>
      </w:r>
      <w:r>
        <w:t xml:space="preserve"> recruter une mini-</w:t>
      </w:r>
      <w:r w:rsidR="00551BB7">
        <w:t>équipe de</w:t>
      </w:r>
      <w:r>
        <w:t xml:space="preserve"> vente qui va se </w:t>
      </w:r>
      <w:r w:rsidR="00551BB7">
        <w:t>déplacer,</w:t>
      </w:r>
      <w:r>
        <w:t xml:space="preserve"> négocier et donner l’accès à la plateforme.   </w:t>
      </w:r>
    </w:p>
    <w:p w:rsidR="00D55219" w:rsidRDefault="00B20A14" w:rsidP="008E22C2">
      <w:pPr>
        <w:pStyle w:val="Titre4"/>
        <w:spacing w:after="44"/>
        <w:ind w:left="0" w:firstLine="0"/>
      </w:pPr>
      <w:r>
        <w:t xml:space="preserve"> </w:t>
      </w:r>
    </w:p>
    <w:p w:rsidR="00D55219" w:rsidRDefault="00525C81" w:rsidP="002C00D6">
      <w:pPr>
        <w:pStyle w:val="Titre4"/>
        <w:ind w:left="694" w:hanging="709"/>
      </w:pPr>
      <w:r>
        <w:t>1.</w:t>
      </w:r>
      <w:r w:rsidR="00B20A14">
        <w:t>2.4</w:t>
      </w:r>
      <w:r w:rsidR="00B20A14">
        <w:rPr>
          <w:rFonts w:ascii="Arial" w:eastAsia="Arial" w:hAnsi="Arial" w:cs="Arial"/>
        </w:rPr>
        <w:t xml:space="preserve"> </w:t>
      </w:r>
      <w:r w:rsidR="00B20A14">
        <w:t xml:space="preserve">Décisions relatives à la distribution : Choix des circuits et canaux et de la stratégie de distribution </w:t>
      </w:r>
    </w:p>
    <w:p w:rsidR="0099487E" w:rsidRDefault="0099487E" w:rsidP="0099487E">
      <w:r>
        <w:t>Le canal de distribution est d</w:t>
      </w:r>
      <w:ins w:id="27" w:author="DELL" w:date="2017-11-28T16:37:00Z">
        <w:r w:rsidR="003B676E">
          <w:t>e</w:t>
        </w:r>
      </w:ins>
      <w:del w:id="28" w:author="DELL" w:date="2017-11-28T16:37:00Z">
        <w:r w:rsidDel="003B676E">
          <w:delText>u</w:delText>
        </w:r>
      </w:del>
      <w:r>
        <w:t xml:space="preserve"> type direct vu que le marché cible peut-être</w:t>
      </w:r>
      <w:r w:rsidR="001C4553">
        <w:t xml:space="preserve"> exploité</w:t>
      </w:r>
      <w:r>
        <w:t xml:space="preserve"> directement et ne demande pas d’intermédiaire.</w:t>
      </w:r>
    </w:p>
    <w:p w:rsidR="008E22C2" w:rsidRDefault="005302D6" w:rsidP="0099487E">
      <w:r>
        <w:t>La distribution peut être subdivisée sur troi</w:t>
      </w:r>
      <w:r w:rsidR="00DD3819">
        <w:t xml:space="preserve">s niveau : nord – sud - </w:t>
      </w:r>
      <w:proofErr w:type="gramStart"/>
      <w:r w:rsidR="00DD3819">
        <w:t>centre .</w:t>
      </w:r>
      <w:proofErr w:type="gramEnd"/>
    </w:p>
    <w:p w:rsidR="00DD3819" w:rsidRPr="008E22C2" w:rsidRDefault="00DD3819" w:rsidP="00DD3819">
      <w:r>
        <w:t xml:space="preserve">Le droit d’accès va être </w:t>
      </w:r>
      <w:del w:id="29" w:author="DELL" w:date="2017-11-28T16:37:00Z">
        <w:r w:rsidDel="003B676E">
          <w:delText>distribuer</w:delText>
        </w:r>
      </w:del>
      <w:ins w:id="30" w:author="DELL" w:date="2017-11-28T16:37:00Z">
        <w:r w:rsidR="003B676E">
          <w:t>distribué</w:t>
        </w:r>
      </w:ins>
      <w:r>
        <w:t xml:space="preserve"> directement pour les universités mais le téléchargement sera possible via Play store.   </w:t>
      </w:r>
    </w:p>
    <w:p w:rsidR="00D55219" w:rsidRDefault="00525C81">
      <w:pPr>
        <w:pStyle w:val="Titre4"/>
        <w:ind w:left="-5"/>
      </w:pPr>
      <w:r>
        <w:lastRenderedPageBreak/>
        <w:t>1.</w:t>
      </w:r>
      <w:r w:rsidR="00B20A14">
        <w:t>2.5</w:t>
      </w:r>
      <w:r w:rsidR="00B20A14">
        <w:rPr>
          <w:rFonts w:ascii="Arial" w:eastAsia="Arial" w:hAnsi="Arial" w:cs="Arial"/>
        </w:rPr>
        <w:t xml:space="preserve"> </w:t>
      </w:r>
      <w:r w:rsidR="00B20A14">
        <w:t xml:space="preserve">Décisions relatives au prix </w:t>
      </w:r>
    </w:p>
    <w:p w:rsidR="005302D6" w:rsidRDefault="005302D6" w:rsidP="00061B53">
      <w:r>
        <w:t xml:space="preserve">Prix de pénétration : </w:t>
      </w:r>
      <w:r w:rsidR="00DD3819">
        <w:t xml:space="preserve">un </w:t>
      </w:r>
      <w:r>
        <w:t xml:space="preserve">modèle normal </w:t>
      </w:r>
      <w:r w:rsidR="006C2B06">
        <w:t xml:space="preserve">(version basique) </w:t>
      </w:r>
      <w:r>
        <w:t xml:space="preserve">offrant les fonctionnalités sur un niveau local. </w:t>
      </w:r>
    </w:p>
    <w:p w:rsidR="00061B53" w:rsidRDefault="00061B53" w:rsidP="00061B53">
      <w:r>
        <w:t>Ce modèle est associé au</w:t>
      </w:r>
      <w:ins w:id="31" w:author="DELL" w:date="2017-11-28T16:37:00Z">
        <w:r w:rsidR="003B676E">
          <w:t>x</w:t>
        </w:r>
      </w:ins>
      <w:r>
        <w:t xml:space="preserve"> universités à nombre réduit d’étudiants (de l’ordre de 500 étudiants)</w:t>
      </w:r>
    </w:p>
    <w:p w:rsidR="00DD0AEA" w:rsidRDefault="005302D6" w:rsidP="00DD0AEA">
      <w:r w:rsidRPr="00DD0AEA">
        <w:rPr>
          <w:rFonts w:ascii="TimesNewRomanPSMT" w:eastAsiaTheme="minorEastAsia" w:hAnsi="TimesNewRomanPSMT" w:cs="TimesNewRomanPSMT"/>
          <w:color w:val="auto"/>
          <w:szCs w:val="24"/>
        </w:rPr>
        <w:t xml:space="preserve">Le prix </w:t>
      </w:r>
      <w:r w:rsidRPr="005302D6">
        <w:rPr>
          <w:rFonts w:ascii="TimesNewRomanPSMT" w:eastAsiaTheme="minorEastAsia" w:hAnsi="TimesNewRomanPSMT" w:cs="TimesNewRomanPSMT"/>
          <w:color w:val="auto"/>
          <w:szCs w:val="24"/>
        </w:rPr>
        <w:t>d’écrémage</w:t>
      </w:r>
      <w:r w:rsidRPr="00DD0AEA">
        <w:rPr>
          <w:rFonts w:ascii="TimesNewRomanPSMT" w:eastAsiaTheme="minorEastAsia" w:hAnsi="TimesNewRomanPSMT" w:cs="TimesNewRomanPSMT"/>
          <w:color w:val="auto"/>
          <w:szCs w:val="24"/>
        </w:rPr>
        <w:t xml:space="preserve"> : </w:t>
      </w:r>
      <w:r w:rsidR="00DD0AEA">
        <w:t xml:space="preserve">nombre élevé d’étudiants ou bien l’inscription dans la version connectée entre les universités (à long terme). </w:t>
      </w:r>
    </w:p>
    <w:p w:rsidR="005C475A" w:rsidRDefault="00DD0AEA" w:rsidP="008B18FA">
      <w:pPr>
        <w:pStyle w:val="Sansinterligne"/>
        <w:rPr>
          <w:rFonts w:eastAsiaTheme="minorEastAsia"/>
        </w:rPr>
      </w:pPr>
      <w:r>
        <w:t xml:space="preserve"> </w:t>
      </w:r>
      <w:r w:rsidR="008B18FA" w:rsidRPr="008B18FA">
        <w:rPr>
          <w:rFonts w:eastAsiaTheme="minorEastAsia"/>
        </w:rPr>
        <w:t>Le prix d’alignement sur la concurrence</w:t>
      </w:r>
      <w:r w:rsidR="008B18FA">
        <w:rPr>
          <w:rFonts w:eastAsiaTheme="minorEastAsia"/>
        </w:rPr>
        <w:t xml:space="preserve"> : Ce type d’application n’est pas employé en Tunisie pour le moment donc pour l’initiation les bénéfices doivent être raisonnables et le CA va être largement suffisant pour couvrir les </w:t>
      </w:r>
      <w:r w:rsidR="008B18FA" w:rsidRPr="008B18FA">
        <w:rPr>
          <w:rFonts w:eastAsiaTheme="minorEastAsia"/>
        </w:rPr>
        <w:t>coût</w:t>
      </w:r>
      <w:r w:rsidR="006C2B06">
        <w:rPr>
          <w:rFonts w:eastAsiaTheme="minorEastAsia"/>
        </w:rPr>
        <w:t>s</w:t>
      </w:r>
      <w:r w:rsidR="008B18FA">
        <w:rPr>
          <w:rFonts w:eastAsiaTheme="minorEastAsia"/>
        </w:rPr>
        <w:t xml:space="preserve"> de production (couvrir le </w:t>
      </w:r>
      <w:r w:rsidR="008B18FA" w:rsidRPr="008B18FA">
        <w:rPr>
          <w:rFonts w:eastAsiaTheme="minorEastAsia"/>
        </w:rPr>
        <w:t xml:space="preserve">coût de </w:t>
      </w:r>
      <w:r w:rsidR="008B18FA">
        <w:rPr>
          <w:rFonts w:eastAsiaTheme="minorEastAsia"/>
        </w:rPr>
        <w:t>la sauvegarde de données)</w:t>
      </w:r>
      <w:r w:rsidR="00061B53">
        <w:rPr>
          <w:rFonts w:eastAsiaTheme="minorEastAsia"/>
        </w:rPr>
        <w:t xml:space="preserve"> </w:t>
      </w:r>
    </w:p>
    <w:p w:rsidR="00A97A55" w:rsidRPr="008B18FA" w:rsidRDefault="008B18FA" w:rsidP="008B18F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      </w:t>
      </w:r>
    </w:p>
    <w:p w:rsidR="00D55219" w:rsidRDefault="00525C81">
      <w:pPr>
        <w:pStyle w:val="Titre2"/>
        <w:spacing w:after="187"/>
        <w:ind w:left="-5"/>
      </w:pPr>
      <w:r>
        <w:rPr>
          <w:sz w:val="28"/>
        </w:rPr>
        <w:t>1.</w:t>
      </w:r>
      <w:r w:rsidR="00B20A14">
        <w:rPr>
          <w:sz w:val="28"/>
        </w:rPr>
        <w:t>3</w:t>
      </w:r>
      <w:r w:rsidR="00B20A14">
        <w:rPr>
          <w:rFonts w:ascii="Arial" w:eastAsia="Arial" w:hAnsi="Arial" w:cs="Arial"/>
          <w:sz w:val="28"/>
        </w:rPr>
        <w:t xml:space="preserve"> </w:t>
      </w:r>
      <w:r w:rsidR="00B20A14">
        <w:rPr>
          <w:sz w:val="28"/>
        </w:rPr>
        <w:t>A</w:t>
      </w:r>
      <w:r w:rsidR="00B20A14">
        <w:t>UTRES ASPECTS</w:t>
      </w:r>
      <w:r w:rsidR="00B20A14">
        <w:rPr>
          <w:sz w:val="28"/>
        </w:rPr>
        <w:t xml:space="preserve"> :</w:t>
      </w:r>
      <w:r w:rsidR="00B20A14">
        <w:t xml:space="preserve"> </w:t>
      </w:r>
      <w:r w:rsidR="00B20A14">
        <w:rPr>
          <w:sz w:val="28"/>
        </w:rPr>
        <w:t>E</w:t>
      </w:r>
      <w:r w:rsidR="00B20A14">
        <w:t xml:space="preserve">TUDE ET </w:t>
      </w:r>
      <w:r w:rsidR="00B20A14">
        <w:rPr>
          <w:sz w:val="28"/>
        </w:rPr>
        <w:t>R</w:t>
      </w:r>
      <w:r w:rsidR="00B20A14">
        <w:t xml:space="preserve">ECHERCHE </w:t>
      </w:r>
      <w:r w:rsidR="00B20A14">
        <w:rPr>
          <w:sz w:val="28"/>
        </w:rPr>
        <w:t>M</w:t>
      </w:r>
      <w:r w:rsidR="00B20A14">
        <w:t>ARKETING</w:t>
      </w:r>
      <w:r w:rsidR="00B20A14">
        <w:rPr>
          <w:sz w:val="28"/>
        </w:rPr>
        <w:t xml:space="preserve"> </w:t>
      </w:r>
    </w:p>
    <w:p w:rsidR="00D55219" w:rsidRDefault="00525C81">
      <w:pPr>
        <w:pStyle w:val="Titre3"/>
        <w:spacing w:after="105" w:line="249" w:lineRule="auto"/>
        <w:ind w:left="-5" w:right="0"/>
        <w:jc w:val="left"/>
        <w:rPr>
          <w:color w:val="0000FF"/>
        </w:rPr>
      </w:pPr>
      <w:r>
        <w:rPr>
          <w:color w:val="0000FF"/>
        </w:rPr>
        <w:t>1.</w:t>
      </w:r>
      <w:r w:rsidR="00B20A14">
        <w:rPr>
          <w:color w:val="0000FF"/>
        </w:rPr>
        <w:t>3.1</w:t>
      </w:r>
      <w:r w:rsidR="00B20A14">
        <w:rPr>
          <w:rFonts w:ascii="Arial" w:eastAsia="Arial" w:hAnsi="Arial" w:cs="Arial"/>
          <w:color w:val="0000FF"/>
        </w:rPr>
        <w:t xml:space="preserve"> </w:t>
      </w:r>
      <w:r w:rsidR="00B20A14">
        <w:rPr>
          <w:color w:val="0000FF"/>
        </w:rPr>
        <w:t xml:space="preserve">L’étude de marché : objectifs et étapes </w:t>
      </w:r>
    </w:p>
    <w:p w:rsidR="00FE22AC" w:rsidRPr="00FE22AC" w:rsidRDefault="00E829F6" w:rsidP="00FE22AC">
      <w:r w:rsidRPr="00E829F6">
        <w:rPr>
          <w:u w:val="single"/>
        </w:rPr>
        <w:t>L’obje</w:t>
      </w:r>
      <w:r w:rsidR="00B25732">
        <w:rPr>
          <w:u w:val="single"/>
        </w:rPr>
        <w:t>ctif </w:t>
      </w:r>
      <w:r w:rsidR="00B25732">
        <w:t xml:space="preserve">: S’approcher des préférences du consommateur final qui est l’étudiant et éviter les points inexploitables afin d’aboutir à une application d’un grand degré d’utilité. </w:t>
      </w:r>
    </w:p>
    <w:p w:rsidR="008D3E57" w:rsidRDefault="00E829F6" w:rsidP="00BD1003">
      <w:pPr>
        <w:rPr>
          <w:sz w:val="23"/>
          <w:szCs w:val="23"/>
        </w:rPr>
      </w:pPr>
      <w:r w:rsidRPr="00BD1003">
        <w:rPr>
          <w:sz w:val="23"/>
          <w:szCs w:val="23"/>
          <w:u w:val="single"/>
        </w:rPr>
        <w:t>Etapes </w:t>
      </w:r>
      <w:r w:rsidR="002E41A5">
        <w:rPr>
          <w:sz w:val="23"/>
          <w:szCs w:val="23"/>
          <w:u w:val="single"/>
        </w:rPr>
        <w:t>de la recherche</w:t>
      </w:r>
      <w:r w:rsidRPr="00BD1003">
        <w:rPr>
          <w:sz w:val="23"/>
          <w:szCs w:val="23"/>
          <w:u w:val="single"/>
        </w:rPr>
        <w:t>:</w:t>
      </w:r>
      <w:r w:rsidR="002E41A5">
        <w:rPr>
          <w:sz w:val="23"/>
          <w:szCs w:val="23"/>
        </w:rPr>
        <w:t xml:space="preserve"> </w:t>
      </w:r>
    </w:p>
    <w:p w:rsidR="008D3E57" w:rsidRDefault="008D3E57" w:rsidP="00061B53">
      <w:pPr>
        <w:rPr>
          <w:sz w:val="23"/>
          <w:szCs w:val="23"/>
        </w:rPr>
      </w:pPr>
      <w:r>
        <w:rPr>
          <w:sz w:val="23"/>
          <w:szCs w:val="23"/>
        </w:rPr>
        <w:t xml:space="preserve">-Préparer </w:t>
      </w:r>
      <w:r w:rsidR="00061B53">
        <w:rPr>
          <w:sz w:val="23"/>
          <w:szCs w:val="23"/>
        </w:rPr>
        <w:t>les</w:t>
      </w:r>
      <w:r>
        <w:rPr>
          <w:sz w:val="23"/>
          <w:szCs w:val="23"/>
        </w:rPr>
        <w:t xml:space="preserve"> question</w:t>
      </w:r>
      <w:r w:rsidR="00061B53">
        <w:rPr>
          <w:sz w:val="23"/>
          <w:szCs w:val="23"/>
        </w:rPr>
        <w:t>s</w:t>
      </w:r>
      <w:r>
        <w:rPr>
          <w:sz w:val="23"/>
          <w:szCs w:val="23"/>
        </w:rPr>
        <w:t xml:space="preserve"> (le besoin le plus nécessaire de l’étudiant et ses habitudes) </w:t>
      </w:r>
    </w:p>
    <w:p w:rsidR="008D3E57" w:rsidRDefault="008D3E57" w:rsidP="00BD1003">
      <w:pPr>
        <w:rPr>
          <w:sz w:val="23"/>
          <w:szCs w:val="23"/>
        </w:rPr>
      </w:pPr>
      <w:r>
        <w:rPr>
          <w:sz w:val="23"/>
          <w:szCs w:val="23"/>
        </w:rPr>
        <w:t>-Faire des sondages en ligne</w:t>
      </w:r>
      <w:r w:rsidR="002E41A5">
        <w:rPr>
          <w:sz w:val="23"/>
          <w:szCs w:val="23"/>
        </w:rPr>
        <w:t xml:space="preserve"> et exploiter d’autres sources d’information</w:t>
      </w:r>
      <w:r>
        <w:rPr>
          <w:sz w:val="23"/>
          <w:szCs w:val="23"/>
        </w:rPr>
        <w:t>.</w:t>
      </w:r>
    </w:p>
    <w:p w:rsidR="00BD1003" w:rsidRPr="00BD1003" w:rsidRDefault="008D3E57" w:rsidP="008D3E57">
      <w:pPr>
        <w:rPr>
          <w:sz w:val="23"/>
          <w:szCs w:val="23"/>
        </w:rPr>
      </w:pPr>
      <w:r>
        <w:rPr>
          <w:sz w:val="23"/>
          <w:szCs w:val="23"/>
        </w:rPr>
        <w:t>-Analyser les résultats et mettre l’accent sur l’opinion majoritaire comme base</w:t>
      </w:r>
      <w:r w:rsidR="001E3409">
        <w:rPr>
          <w:sz w:val="23"/>
          <w:szCs w:val="23"/>
        </w:rPr>
        <w:t xml:space="preserve"> des services de</w:t>
      </w:r>
      <w:r>
        <w:rPr>
          <w:sz w:val="23"/>
          <w:szCs w:val="23"/>
        </w:rPr>
        <w:t xml:space="preserve"> l’application. </w:t>
      </w:r>
      <w:r w:rsidR="002E41A5">
        <w:rPr>
          <w:sz w:val="23"/>
          <w:szCs w:val="23"/>
        </w:rPr>
        <w:t xml:space="preserve"> </w:t>
      </w:r>
    </w:p>
    <w:p w:rsidR="00E829F6" w:rsidRPr="00E829F6" w:rsidRDefault="00E829F6" w:rsidP="00E829F6"/>
    <w:p w:rsidR="00D55219" w:rsidRDefault="00525C81">
      <w:pPr>
        <w:pStyle w:val="Titre4"/>
        <w:spacing w:after="0" w:line="445" w:lineRule="auto"/>
        <w:ind w:left="2306" w:right="1754" w:hanging="2321"/>
        <w:rPr>
          <w:color w:val="FF0000"/>
        </w:rPr>
      </w:pPr>
      <w:r>
        <w:t>1</w:t>
      </w:r>
      <w:r w:rsidR="00B20A14">
        <w:t>3.2</w:t>
      </w:r>
      <w:r w:rsidR="00B20A14">
        <w:rPr>
          <w:rFonts w:ascii="Arial" w:eastAsia="Arial" w:hAnsi="Arial" w:cs="Arial"/>
        </w:rPr>
        <w:t xml:space="preserve"> </w:t>
      </w:r>
      <w:r w:rsidR="00B20A14">
        <w:t>Les sources d’informat</w:t>
      </w:r>
      <w:r w:rsidR="00A97A55">
        <w:t>ions : primaires et secondaires</w:t>
      </w:r>
      <w:r w:rsidR="00B20A14">
        <w:rPr>
          <w:color w:val="FF0000"/>
        </w:rPr>
        <w:t xml:space="preserve"> </w:t>
      </w:r>
    </w:p>
    <w:p w:rsidR="002E41A5" w:rsidRDefault="002E41A5" w:rsidP="00D86C4A">
      <w:pPr>
        <w:rPr>
          <w:sz w:val="23"/>
          <w:szCs w:val="23"/>
        </w:rPr>
      </w:pPr>
      <w:r>
        <w:rPr>
          <w:sz w:val="23"/>
          <w:szCs w:val="23"/>
        </w:rPr>
        <w:t xml:space="preserve">-Sondage en ligne distribué vers des cibles diversifiés d’universités(étudiants) via les groupes des réseaux sociaux et les mails </w:t>
      </w:r>
      <w:r w:rsidR="009B27E4">
        <w:rPr>
          <w:sz w:val="23"/>
          <w:szCs w:val="23"/>
        </w:rPr>
        <w:t>de groupe</w:t>
      </w:r>
      <w:r>
        <w:rPr>
          <w:sz w:val="23"/>
          <w:szCs w:val="23"/>
        </w:rPr>
        <w:t xml:space="preserve"> </w:t>
      </w:r>
      <w:r w:rsidR="009B27E4">
        <w:rPr>
          <w:sz w:val="23"/>
          <w:szCs w:val="23"/>
        </w:rPr>
        <w:t xml:space="preserve">des </w:t>
      </w:r>
      <w:r w:rsidR="006C2B06">
        <w:rPr>
          <w:sz w:val="23"/>
          <w:szCs w:val="23"/>
        </w:rPr>
        <w:t>étudiants des universités</w:t>
      </w:r>
      <w:r>
        <w:rPr>
          <w:sz w:val="23"/>
          <w:szCs w:val="23"/>
        </w:rPr>
        <w:t xml:space="preserve"> </w:t>
      </w:r>
      <w:r w:rsidR="00D86C4A">
        <w:rPr>
          <w:sz w:val="23"/>
          <w:szCs w:val="23"/>
        </w:rPr>
        <w:t>en les questionnant</w:t>
      </w:r>
      <w:r>
        <w:rPr>
          <w:sz w:val="23"/>
          <w:szCs w:val="23"/>
        </w:rPr>
        <w:t xml:space="preserve"> sur les fonctionnalités voulues et leurs habitudes interactives avec </w:t>
      </w:r>
      <w:r w:rsidR="006C2B06">
        <w:rPr>
          <w:sz w:val="23"/>
          <w:szCs w:val="23"/>
        </w:rPr>
        <w:t>les applications mobiles</w:t>
      </w:r>
      <w:r>
        <w:rPr>
          <w:sz w:val="23"/>
          <w:szCs w:val="23"/>
        </w:rPr>
        <w:t xml:space="preserve"> afin d’améliorer le produit final.  </w:t>
      </w:r>
    </w:p>
    <w:p w:rsidR="002E41A5" w:rsidRDefault="002E41A5" w:rsidP="00D86C4A">
      <w:pPr>
        <w:rPr>
          <w:sz w:val="23"/>
          <w:szCs w:val="23"/>
        </w:rPr>
      </w:pPr>
      <w:r>
        <w:rPr>
          <w:sz w:val="23"/>
          <w:szCs w:val="23"/>
        </w:rPr>
        <w:t xml:space="preserve"> -Sondage après </w:t>
      </w:r>
      <w:r w:rsidR="00D86C4A">
        <w:rPr>
          <w:sz w:val="23"/>
          <w:szCs w:val="23"/>
        </w:rPr>
        <w:t xml:space="preserve">la </w:t>
      </w:r>
      <w:r>
        <w:rPr>
          <w:sz w:val="23"/>
          <w:szCs w:val="23"/>
        </w:rPr>
        <w:t>distribution de la version BETA (</w:t>
      </w:r>
      <w:r w:rsidR="006C2B06">
        <w:rPr>
          <w:sz w:val="23"/>
          <w:szCs w:val="23"/>
        </w:rPr>
        <w:t>initiale</w:t>
      </w:r>
      <w:r>
        <w:rPr>
          <w:sz w:val="23"/>
          <w:szCs w:val="23"/>
        </w:rPr>
        <w:t>) sur la première université inscrite pour détecter les erreurs s</w:t>
      </w:r>
      <w:r w:rsidR="00D86C4A">
        <w:rPr>
          <w:sz w:val="23"/>
          <w:szCs w:val="23"/>
        </w:rPr>
        <w:t>i elles</w:t>
      </w:r>
      <w:r>
        <w:rPr>
          <w:sz w:val="23"/>
          <w:szCs w:val="23"/>
        </w:rPr>
        <w:t xml:space="preserve"> existent</w:t>
      </w:r>
      <w:r w:rsidR="00D86C4A">
        <w:rPr>
          <w:sz w:val="23"/>
          <w:szCs w:val="23"/>
        </w:rPr>
        <w:t>.</w:t>
      </w:r>
    </w:p>
    <w:p w:rsidR="002E41A5" w:rsidRPr="002E41A5" w:rsidRDefault="002E41A5" w:rsidP="002E41A5">
      <w:pPr>
        <w:ind w:left="0" w:firstLine="0"/>
      </w:pPr>
      <w:r>
        <w:t xml:space="preserve">-Exploiter le résultat des statistiques </w:t>
      </w:r>
      <w:r w:rsidR="006C2B06">
        <w:t xml:space="preserve">des </w:t>
      </w:r>
      <w:r w:rsidR="006C2B06" w:rsidRPr="002E41A5">
        <w:t>institut</w:t>
      </w:r>
      <w:r w:rsidR="00D86C4A">
        <w:t>s</w:t>
      </w:r>
      <w:r w:rsidRPr="002E41A5">
        <w:t xml:space="preserve"> d</w:t>
      </w:r>
      <w:r w:rsidR="00D86C4A">
        <w:t xml:space="preserve">es </w:t>
      </w:r>
      <w:r w:rsidRPr="002E41A5">
        <w:t xml:space="preserve">enquêtes et </w:t>
      </w:r>
      <w:r w:rsidR="00D86C4A">
        <w:t xml:space="preserve">des </w:t>
      </w:r>
      <w:commentRangeStart w:id="32"/>
      <w:r w:rsidRPr="002E41A5">
        <w:t>sondag</w:t>
      </w:r>
      <w:r w:rsidR="00D86C4A">
        <w:t>es</w:t>
      </w:r>
      <w:commentRangeEnd w:id="32"/>
      <w:r w:rsidR="003B676E">
        <w:rPr>
          <w:rStyle w:val="Marquedecommentaire"/>
        </w:rPr>
        <w:commentReference w:id="32"/>
      </w:r>
      <w:r w:rsidR="009B27E4">
        <w:t>.</w:t>
      </w:r>
    </w:p>
    <w:p w:rsidR="00D55219" w:rsidRDefault="00D55219" w:rsidP="00A97A55">
      <w:pPr>
        <w:ind w:left="552" w:firstLine="0"/>
        <w:rPr>
          <w:ins w:id="33" w:author="DELL" w:date="2017-11-28T16:38:00Z"/>
        </w:rPr>
      </w:pPr>
      <w:bookmarkStart w:id="34" w:name="_GoBack"/>
      <w:bookmarkEnd w:id="34"/>
    </w:p>
    <w:p w:rsidR="003B676E" w:rsidRDefault="003B676E" w:rsidP="00A97A55">
      <w:pPr>
        <w:ind w:left="552" w:firstLine="0"/>
      </w:pPr>
    </w:p>
    <w:sectPr w:rsidR="003B676E" w:rsidSect="002079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26" w:right="1408" w:bottom="1427" w:left="1702" w:header="715" w:footer="714" w:gutter="0"/>
      <w:pgNumType w:start="3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ELL" w:date="2017-11-28T16:27:00Z" w:initials="D">
    <w:p w:rsidR="0014665E" w:rsidRDefault="0014665E">
      <w:pPr>
        <w:pStyle w:val="Commentaire"/>
      </w:pPr>
      <w:r>
        <w:rPr>
          <w:rStyle w:val="Marquedecommentaire"/>
        </w:rPr>
        <w:annotationRef/>
      </w:r>
      <w:r>
        <w:t>Qui elle ?</w:t>
      </w:r>
    </w:p>
  </w:comment>
  <w:comment w:id="3" w:author="DELL" w:date="2017-11-28T16:28:00Z" w:initials="D">
    <w:p w:rsidR="0014665E" w:rsidRDefault="0014665E">
      <w:pPr>
        <w:pStyle w:val="Commentaire"/>
      </w:pPr>
      <w:r>
        <w:rPr>
          <w:rStyle w:val="Marquedecommentaire"/>
        </w:rPr>
        <w:annotationRef/>
      </w:r>
      <w:r>
        <w:t>En quoi ?</w:t>
      </w:r>
    </w:p>
  </w:comment>
  <w:comment w:id="6" w:author="DELL" w:date="2017-11-28T16:30:00Z" w:initials="D">
    <w:p w:rsidR="0014665E" w:rsidRDefault="0014665E">
      <w:pPr>
        <w:pStyle w:val="Commentaire"/>
      </w:pPr>
      <w:r>
        <w:rPr>
          <w:rStyle w:val="Marquedecommentaire"/>
        </w:rPr>
        <w:annotationRef/>
      </w:r>
      <w:r>
        <w:t>C’est une entreprise à but non lucratif si elle est étatique</w:t>
      </w:r>
    </w:p>
  </w:comment>
  <w:comment w:id="7" w:author="DELL" w:date="2017-11-28T16:31:00Z" w:initials="D">
    <w:p w:rsidR="0014665E" w:rsidRDefault="0014665E">
      <w:pPr>
        <w:pStyle w:val="Commentaire"/>
      </w:pPr>
      <w:r>
        <w:rPr>
          <w:rStyle w:val="Marquedecommentaire"/>
        </w:rPr>
        <w:annotationRef/>
      </w:r>
      <w:r>
        <w:t>Phrase incorrecte, ou est le verbe</w:t>
      </w:r>
    </w:p>
  </w:comment>
  <w:comment w:id="13" w:author="DELL" w:date="2017-11-28T16:33:00Z" w:initials="D">
    <w:p w:rsidR="0014665E" w:rsidRDefault="0014665E">
      <w:pPr>
        <w:pStyle w:val="Commentaire"/>
      </w:pPr>
      <w:r>
        <w:rPr>
          <w:rStyle w:val="Marquedecommentaire"/>
        </w:rPr>
        <w:annotationRef/>
      </w:r>
      <w:r>
        <w:t>Le chiffre d’affaire est le même pour les trois scénarios ?</w:t>
      </w:r>
    </w:p>
  </w:comment>
  <w:comment w:id="14" w:author="DELL" w:date="2017-11-28T16:33:00Z" w:initials="D">
    <w:p w:rsidR="0014665E" w:rsidRDefault="0014665E">
      <w:pPr>
        <w:pStyle w:val="Commentaire"/>
      </w:pPr>
      <w:r>
        <w:rPr>
          <w:rStyle w:val="Marquedecommentaire"/>
        </w:rPr>
        <w:annotationRef/>
      </w:r>
      <w:r>
        <w:t>Avenir de ?</w:t>
      </w:r>
    </w:p>
  </w:comment>
  <w:comment w:id="32" w:author="DELL" w:date="2017-11-28T16:39:00Z" w:initials="D">
    <w:p w:rsidR="003B676E" w:rsidRDefault="003B676E">
      <w:pPr>
        <w:pStyle w:val="Commentaire"/>
      </w:pPr>
      <w:r>
        <w:rPr>
          <w:rStyle w:val="Marquedecommentaire"/>
        </w:rPr>
        <w:annotationRef/>
      </w:r>
      <w:r>
        <w:t>Mettez les résultats de votre sondage dans l’étude de marché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FA8" w:rsidRDefault="00A57FA8">
      <w:pPr>
        <w:spacing w:after="0" w:line="240" w:lineRule="auto"/>
      </w:pPr>
      <w:r>
        <w:separator/>
      </w:r>
    </w:p>
  </w:endnote>
  <w:endnote w:type="continuationSeparator" w:id="0">
    <w:p w:rsidR="00A57FA8" w:rsidRDefault="00A5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19" w:rsidRDefault="00934552">
    <w:pPr>
      <w:tabs>
        <w:tab w:val="right" w:pos="8791"/>
      </w:tabs>
      <w:spacing w:after="0" w:line="259" w:lineRule="auto"/>
      <w:ind w:left="0" w:firstLine="0"/>
      <w:jc w:val="left"/>
    </w:pPr>
    <w:r w:rsidRPr="00934552">
      <w:rPr>
        <w:rFonts w:ascii="Calibri" w:eastAsia="Calibri" w:hAnsi="Calibri" w:cs="Calibri"/>
        <w:noProof/>
        <w:sz w:val="22"/>
        <w:lang w:val="en-US" w:eastAsia="en-US"/>
      </w:rPr>
      <w:pict>
        <v:group id="Group 21975" o:spid="_x0000_s2053" style="position:absolute;margin-left:83.6pt;margin-top:793.45pt;width:442.4pt;height:.5pt;z-index:251658240;mso-position-horizontal-relative:page;mso-position-vertical-relative:page" coordsize="56182,60">
          <v:shape id="Shape 22372" o:spid="_x0000_s2054" style="position:absolute;width:56182;height:91" coordsize="5618226,9144" path="m,l5618226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B20A14">
      <w:rPr>
        <w:sz w:val="20"/>
      </w:rPr>
      <w:t xml:space="preserve">CUIES – Université de Sfax </w:t>
    </w:r>
    <w:r w:rsidR="00B20A14">
      <w:rPr>
        <w:sz w:val="20"/>
      </w:rPr>
      <w:tab/>
    </w:r>
    <w:r w:rsidRPr="00934552">
      <w:fldChar w:fldCharType="begin"/>
    </w:r>
    <w:r w:rsidR="00B20A14">
      <w:instrText xml:space="preserve"> PAGE   \* MERGEFORMAT </w:instrText>
    </w:r>
    <w:r w:rsidRPr="00934552">
      <w:fldChar w:fldCharType="separate"/>
    </w:r>
    <w:r w:rsidR="00B20A14">
      <w:rPr>
        <w:sz w:val="20"/>
      </w:rPr>
      <w:t>31</w:t>
    </w:r>
    <w:r>
      <w:rPr>
        <w:sz w:val="20"/>
      </w:rPr>
      <w:fldChar w:fldCharType="end"/>
    </w:r>
    <w:r w:rsidR="00B20A14">
      <w:rPr>
        <w:sz w:val="20"/>
      </w:rPr>
      <w:t xml:space="preserve">/84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19" w:rsidRDefault="00934552">
    <w:pPr>
      <w:tabs>
        <w:tab w:val="right" w:pos="8791"/>
      </w:tabs>
      <w:spacing w:after="0" w:line="259" w:lineRule="auto"/>
      <w:ind w:left="0" w:firstLine="0"/>
      <w:jc w:val="left"/>
    </w:pPr>
    <w:r w:rsidRPr="00934552">
      <w:rPr>
        <w:rFonts w:ascii="Calibri" w:eastAsia="Calibri" w:hAnsi="Calibri" w:cs="Calibri"/>
        <w:noProof/>
        <w:sz w:val="22"/>
        <w:lang w:val="en-US" w:eastAsia="en-US"/>
      </w:rPr>
      <w:pict>
        <v:group id="Group 21956" o:spid="_x0000_s2051" style="position:absolute;margin-left:83.6pt;margin-top:793.45pt;width:442.4pt;height:.5pt;z-index:251659264;mso-position-horizontal-relative:page;mso-position-vertical-relative:page" coordsize="56182,60">
          <v:shape id="Shape 22370" o:spid="_x0000_s2052" style="position:absolute;width:56182;height:91" coordsize="5618226,9144" path="m,l5618226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B20A14">
      <w:rPr>
        <w:sz w:val="20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19" w:rsidRDefault="00934552">
    <w:pPr>
      <w:tabs>
        <w:tab w:val="right" w:pos="8791"/>
      </w:tabs>
      <w:spacing w:after="0" w:line="259" w:lineRule="auto"/>
      <w:ind w:left="0" w:firstLine="0"/>
      <w:jc w:val="left"/>
    </w:pPr>
    <w:r w:rsidRPr="00934552">
      <w:rPr>
        <w:rFonts w:ascii="Calibri" w:eastAsia="Calibri" w:hAnsi="Calibri" w:cs="Calibri"/>
        <w:noProof/>
        <w:sz w:val="22"/>
        <w:lang w:val="en-US" w:eastAsia="en-US"/>
      </w:rPr>
      <w:pict>
        <v:group id="Group 21937" o:spid="_x0000_s2049" style="position:absolute;margin-left:83.6pt;margin-top:793.45pt;width:442.4pt;height:.5pt;z-index:251660288;mso-position-horizontal-relative:page;mso-position-vertical-relative:page" coordsize="56182,60">
          <v:shape id="Shape 22368" o:spid="_x0000_s2050" style="position:absolute;width:56182;height:91" coordsize="5618226,9144" path="m,l5618226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B20A14">
      <w:rPr>
        <w:sz w:val="20"/>
      </w:rPr>
      <w:t xml:space="preserve">CUIES – Université de Sfax </w:t>
    </w:r>
    <w:r w:rsidR="00B20A14">
      <w:rPr>
        <w:sz w:val="20"/>
      </w:rPr>
      <w:tab/>
    </w:r>
    <w:r w:rsidRPr="00934552">
      <w:fldChar w:fldCharType="begin"/>
    </w:r>
    <w:r w:rsidR="00B20A14">
      <w:instrText xml:space="preserve"> PAGE   \* MERGEFORMAT </w:instrText>
    </w:r>
    <w:r w:rsidRPr="00934552">
      <w:fldChar w:fldCharType="separate"/>
    </w:r>
    <w:r w:rsidR="00B20A14">
      <w:rPr>
        <w:sz w:val="20"/>
      </w:rPr>
      <w:t>31</w:t>
    </w:r>
    <w:r>
      <w:rPr>
        <w:sz w:val="20"/>
      </w:rPr>
      <w:fldChar w:fldCharType="end"/>
    </w:r>
    <w:r w:rsidR="00B20A14">
      <w:rPr>
        <w:sz w:val="20"/>
      </w:rPr>
      <w:t xml:space="preserve">/84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FA8" w:rsidRDefault="00A57FA8">
      <w:pPr>
        <w:spacing w:after="0" w:line="240" w:lineRule="auto"/>
      </w:pPr>
      <w:r>
        <w:separator/>
      </w:r>
    </w:p>
  </w:footnote>
  <w:footnote w:type="continuationSeparator" w:id="0">
    <w:p w:rsidR="00A57FA8" w:rsidRDefault="00A5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19" w:rsidRDefault="00B20A14">
    <w:pPr>
      <w:tabs>
        <w:tab w:val="right" w:pos="8791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Support pédagogique du module : Création d’Entreprises </w:t>
    </w:r>
    <w:r>
      <w:rPr>
        <w:i/>
        <w:sz w:val="20"/>
        <w:u w:val="single" w:color="000000"/>
      </w:rPr>
      <w:tab/>
      <w:t xml:space="preserve">Version 1.2 – Septembre 2008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19" w:rsidRDefault="00D55219">
    <w:pPr>
      <w:tabs>
        <w:tab w:val="right" w:pos="8791"/>
      </w:tabs>
      <w:spacing w:after="0" w:line="259" w:lineRule="auto"/>
      <w:ind w:left="0" w:firstLine="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19" w:rsidRDefault="00B20A14">
    <w:pPr>
      <w:tabs>
        <w:tab w:val="right" w:pos="8791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Support pédagogique du module : Création d’Entreprises </w:t>
    </w:r>
    <w:r>
      <w:rPr>
        <w:i/>
        <w:sz w:val="20"/>
        <w:u w:val="single" w:color="000000"/>
      </w:rPr>
      <w:tab/>
      <w:t xml:space="preserve">Version 1.2 – Septembre 2008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E47"/>
    <w:multiLevelType w:val="hybridMultilevel"/>
    <w:tmpl w:val="CB98077C"/>
    <w:lvl w:ilvl="0" w:tplc="74182D60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96CB3F6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5526226">
      <w:start w:val="1"/>
      <w:numFmt w:val="bullet"/>
      <w:lvlText w:val="▪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6606D4">
      <w:start w:val="1"/>
      <w:numFmt w:val="bullet"/>
      <w:lvlText w:val="•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9234E2">
      <w:start w:val="1"/>
      <w:numFmt w:val="bullet"/>
      <w:lvlText w:val="o"/>
      <w:lvlJc w:val="left"/>
      <w:pPr>
        <w:ind w:left="3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F0D5BE">
      <w:start w:val="1"/>
      <w:numFmt w:val="bullet"/>
      <w:lvlText w:val="▪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B463C6">
      <w:start w:val="1"/>
      <w:numFmt w:val="bullet"/>
      <w:lvlText w:val="•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B42C22">
      <w:start w:val="1"/>
      <w:numFmt w:val="bullet"/>
      <w:lvlText w:val="o"/>
      <w:lvlJc w:val="left"/>
      <w:pPr>
        <w:ind w:left="5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D22FA02">
      <w:start w:val="1"/>
      <w:numFmt w:val="bullet"/>
      <w:lvlText w:val="▪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BC6FFD"/>
    <w:multiLevelType w:val="hybridMultilevel"/>
    <w:tmpl w:val="1C229844"/>
    <w:lvl w:ilvl="0" w:tplc="CE44819E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9E360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2C806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BC0058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92ECF0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09F5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6CA0B0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0E0CC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C633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E001C1"/>
    <w:multiLevelType w:val="hybridMultilevel"/>
    <w:tmpl w:val="CB8A22CE"/>
    <w:lvl w:ilvl="0" w:tplc="A73E8480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28C22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6CAE53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EFA97F6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DC433D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DF24C0A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4ED47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8A9A52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132797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DB2064"/>
    <w:multiLevelType w:val="hybridMultilevel"/>
    <w:tmpl w:val="8990BCA6"/>
    <w:lvl w:ilvl="0" w:tplc="E538542A">
      <w:start w:val="1"/>
      <w:numFmt w:val="bullet"/>
      <w:lvlText w:val=""/>
      <w:lvlJc w:val="left"/>
      <w:pPr>
        <w:ind w:left="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3147620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C2E110E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796D1B4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D303FDA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B364830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1105F7E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3B42856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B42EEB6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4428F1"/>
    <w:multiLevelType w:val="hybridMultilevel"/>
    <w:tmpl w:val="D8BAD6A6"/>
    <w:lvl w:ilvl="0" w:tplc="22B4C920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720A36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F6216E8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D05BA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3EE93F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2DADDE2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EA144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0FCFD6A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A3463D2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50D7F53"/>
    <w:multiLevelType w:val="hybridMultilevel"/>
    <w:tmpl w:val="E2208BA6"/>
    <w:lvl w:ilvl="0" w:tplc="D5665830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C2F2F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D268D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698109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980CF0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DA3A2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B04DB7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86D926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088FFC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900CDE"/>
    <w:multiLevelType w:val="hybridMultilevel"/>
    <w:tmpl w:val="814A5D60"/>
    <w:lvl w:ilvl="0" w:tplc="8FC030E6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596FD0E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6E0012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52E9D3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BCB48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174490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78AD7B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4462944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41E892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A046266"/>
    <w:multiLevelType w:val="hybridMultilevel"/>
    <w:tmpl w:val="71A44134"/>
    <w:lvl w:ilvl="0" w:tplc="F6AA67C4">
      <w:start w:val="1"/>
      <w:numFmt w:val="bullet"/>
      <w:lvlText w:val=""/>
      <w:lvlJc w:val="left"/>
      <w:pPr>
        <w:ind w:left="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39680E2">
      <w:start w:val="1"/>
      <w:numFmt w:val="bullet"/>
      <w:lvlText w:val="o"/>
      <w:lvlJc w:val="left"/>
      <w:pPr>
        <w:ind w:left="1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676A034">
      <w:start w:val="1"/>
      <w:numFmt w:val="bullet"/>
      <w:lvlText w:val="▪"/>
      <w:lvlJc w:val="left"/>
      <w:pPr>
        <w:ind w:left="1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AEE6746">
      <w:start w:val="1"/>
      <w:numFmt w:val="bullet"/>
      <w:lvlText w:val="•"/>
      <w:lvlJc w:val="left"/>
      <w:pPr>
        <w:ind w:left="2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86CF5E">
      <w:start w:val="1"/>
      <w:numFmt w:val="bullet"/>
      <w:lvlText w:val="o"/>
      <w:lvlJc w:val="left"/>
      <w:pPr>
        <w:ind w:left="3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31A1548">
      <w:start w:val="1"/>
      <w:numFmt w:val="bullet"/>
      <w:lvlText w:val="▪"/>
      <w:lvlJc w:val="left"/>
      <w:pPr>
        <w:ind w:left="4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2923788">
      <w:start w:val="1"/>
      <w:numFmt w:val="bullet"/>
      <w:lvlText w:val="•"/>
      <w:lvlJc w:val="left"/>
      <w:pPr>
        <w:ind w:left="4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429182">
      <w:start w:val="1"/>
      <w:numFmt w:val="bullet"/>
      <w:lvlText w:val="o"/>
      <w:lvlJc w:val="left"/>
      <w:pPr>
        <w:ind w:left="5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54209F4">
      <w:start w:val="1"/>
      <w:numFmt w:val="bullet"/>
      <w:lvlText w:val="▪"/>
      <w:lvlJc w:val="left"/>
      <w:pPr>
        <w:ind w:left="6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B223989"/>
    <w:multiLevelType w:val="hybridMultilevel"/>
    <w:tmpl w:val="03E82468"/>
    <w:lvl w:ilvl="0" w:tplc="0DDE52CE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CCF0A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26EFB6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038EEC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A48E4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D88AB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6743E1A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9D2CE98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E0CE7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6F4B60"/>
    <w:multiLevelType w:val="hybridMultilevel"/>
    <w:tmpl w:val="B7CE0A52"/>
    <w:lvl w:ilvl="0" w:tplc="58E26EB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24DCC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04E68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6E12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A68012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255D4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529F44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E4AA1A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4E67EE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C4B5000"/>
    <w:multiLevelType w:val="hybridMultilevel"/>
    <w:tmpl w:val="8FAC4670"/>
    <w:lvl w:ilvl="0" w:tplc="A0882F1A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412B6E6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DA7A3E">
      <w:start w:val="1"/>
      <w:numFmt w:val="bullet"/>
      <w:lvlText w:val="▪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9C3D30">
      <w:start w:val="1"/>
      <w:numFmt w:val="bullet"/>
      <w:lvlText w:val="•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5A899FC">
      <w:start w:val="1"/>
      <w:numFmt w:val="bullet"/>
      <w:lvlText w:val="o"/>
      <w:lvlJc w:val="left"/>
      <w:pPr>
        <w:ind w:left="3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2761B2C">
      <w:start w:val="1"/>
      <w:numFmt w:val="bullet"/>
      <w:lvlText w:val="▪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6887A18">
      <w:start w:val="1"/>
      <w:numFmt w:val="bullet"/>
      <w:lvlText w:val="•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100E0B8">
      <w:start w:val="1"/>
      <w:numFmt w:val="bullet"/>
      <w:lvlText w:val="o"/>
      <w:lvlJc w:val="left"/>
      <w:pPr>
        <w:ind w:left="5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0EB44E">
      <w:start w:val="1"/>
      <w:numFmt w:val="bullet"/>
      <w:lvlText w:val="▪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F1B3ADE"/>
    <w:multiLevelType w:val="hybridMultilevel"/>
    <w:tmpl w:val="46FC90B6"/>
    <w:lvl w:ilvl="0" w:tplc="4344D8EA">
      <w:start w:val="1"/>
      <w:numFmt w:val="bullet"/>
      <w:lvlText w:val=""/>
      <w:lvlJc w:val="left"/>
      <w:pPr>
        <w:ind w:left="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834D80C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D5C9994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F08F5D0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99AD6B6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8189438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7DA9BC8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BF2B8D2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7B88D9A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295205B"/>
    <w:multiLevelType w:val="hybridMultilevel"/>
    <w:tmpl w:val="11E84442"/>
    <w:lvl w:ilvl="0" w:tplc="075C979A">
      <w:start w:val="1"/>
      <w:numFmt w:val="bullet"/>
      <w:lvlText w:val="-"/>
      <w:lvlJc w:val="left"/>
      <w:pPr>
        <w:ind w:left="1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8EF6BE">
      <w:start w:val="1"/>
      <w:numFmt w:val="bullet"/>
      <w:lvlText w:val="o"/>
      <w:lvlJc w:val="left"/>
      <w:pPr>
        <w:ind w:left="12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6EEA2">
      <w:start w:val="1"/>
      <w:numFmt w:val="bullet"/>
      <w:lvlText w:val="▪"/>
      <w:lvlJc w:val="left"/>
      <w:pPr>
        <w:ind w:left="19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40C6C0">
      <w:start w:val="1"/>
      <w:numFmt w:val="bullet"/>
      <w:lvlText w:val="•"/>
      <w:lvlJc w:val="left"/>
      <w:pPr>
        <w:ind w:left="26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B6C14A">
      <w:start w:val="1"/>
      <w:numFmt w:val="bullet"/>
      <w:lvlText w:val="o"/>
      <w:lvlJc w:val="left"/>
      <w:pPr>
        <w:ind w:left="33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C0B0AC">
      <w:start w:val="1"/>
      <w:numFmt w:val="bullet"/>
      <w:lvlText w:val="▪"/>
      <w:lvlJc w:val="left"/>
      <w:pPr>
        <w:ind w:left="41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5A4DE2">
      <w:start w:val="1"/>
      <w:numFmt w:val="bullet"/>
      <w:lvlText w:val="•"/>
      <w:lvlJc w:val="left"/>
      <w:pPr>
        <w:ind w:left="48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04B54">
      <w:start w:val="1"/>
      <w:numFmt w:val="bullet"/>
      <w:lvlText w:val="o"/>
      <w:lvlJc w:val="left"/>
      <w:pPr>
        <w:ind w:left="55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72FF1E">
      <w:start w:val="1"/>
      <w:numFmt w:val="bullet"/>
      <w:lvlText w:val="▪"/>
      <w:lvlJc w:val="left"/>
      <w:pPr>
        <w:ind w:left="62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2A755E6"/>
    <w:multiLevelType w:val="hybridMultilevel"/>
    <w:tmpl w:val="56205DEA"/>
    <w:lvl w:ilvl="0" w:tplc="51907C08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9263ECE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EB4DBF6">
      <w:start w:val="1"/>
      <w:numFmt w:val="bullet"/>
      <w:lvlText w:val="▪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F6FC3A">
      <w:start w:val="1"/>
      <w:numFmt w:val="bullet"/>
      <w:lvlText w:val="•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576D75C">
      <w:start w:val="1"/>
      <w:numFmt w:val="bullet"/>
      <w:lvlText w:val="o"/>
      <w:lvlJc w:val="left"/>
      <w:pPr>
        <w:ind w:left="3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74B488">
      <w:start w:val="1"/>
      <w:numFmt w:val="bullet"/>
      <w:lvlText w:val="▪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AAD26E">
      <w:start w:val="1"/>
      <w:numFmt w:val="bullet"/>
      <w:lvlText w:val="•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0D8C2DA">
      <w:start w:val="1"/>
      <w:numFmt w:val="bullet"/>
      <w:lvlText w:val="o"/>
      <w:lvlJc w:val="left"/>
      <w:pPr>
        <w:ind w:left="5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1651C8">
      <w:start w:val="1"/>
      <w:numFmt w:val="bullet"/>
      <w:lvlText w:val="▪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4F83164"/>
    <w:multiLevelType w:val="hybridMultilevel"/>
    <w:tmpl w:val="F9C002EE"/>
    <w:lvl w:ilvl="0" w:tplc="AC98DCD2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932CB12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60041A6">
      <w:start w:val="1"/>
      <w:numFmt w:val="bullet"/>
      <w:lvlText w:val="▪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1A08204">
      <w:start w:val="1"/>
      <w:numFmt w:val="bullet"/>
      <w:lvlText w:val="•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46B99A">
      <w:start w:val="1"/>
      <w:numFmt w:val="bullet"/>
      <w:lvlText w:val="o"/>
      <w:lvlJc w:val="left"/>
      <w:pPr>
        <w:ind w:left="3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0049E48">
      <w:start w:val="1"/>
      <w:numFmt w:val="bullet"/>
      <w:lvlText w:val="▪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8C4A18">
      <w:start w:val="1"/>
      <w:numFmt w:val="bullet"/>
      <w:lvlText w:val="•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C8FB2A">
      <w:start w:val="1"/>
      <w:numFmt w:val="bullet"/>
      <w:lvlText w:val="o"/>
      <w:lvlJc w:val="left"/>
      <w:pPr>
        <w:ind w:left="5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8E5F82">
      <w:start w:val="1"/>
      <w:numFmt w:val="bullet"/>
      <w:lvlText w:val="▪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D521AC1"/>
    <w:multiLevelType w:val="hybridMultilevel"/>
    <w:tmpl w:val="05083BA0"/>
    <w:lvl w:ilvl="0" w:tplc="F8E03130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8CAB70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1ACAE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024EA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30C64C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86494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A80AE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2DF3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122C7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D6F69E0"/>
    <w:multiLevelType w:val="hybridMultilevel"/>
    <w:tmpl w:val="19AEA4B2"/>
    <w:lvl w:ilvl="0" w:tplc="B1824ED8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0FA639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F5E47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A968596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C12C04A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8C3730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83234F8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B148ED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772B23E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D750F58"/>
    <w:multiLevelType w:val="hybridMultilevel"/>
    <w:tmpl w:val="BBB8020E"/>
    <w:lvl w:ilvl="0" w:tplc="2E3CFC24">
      <w:start w:val="1"/>
      <w:numFmt w:val="bullet"/>
      <w:lvlText w:val=""/>
      <w:lvlJc w:val="left"/>
      <w:pPr>
        <w:ind w:left="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32A3756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62AD720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1ACF576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AF2A5B0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ADC6A68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D8AE8E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2CA234C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5C43BF6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09D3E67"/>
    <w:multiLevelType w:val="hybridMultilevel"/>
    <w:tmpl w:val="4DF4E698"/>
    <w:lvl w:ilvl="0" w:tplc="E5C0760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DA195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01F1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2052C8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E23F6A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EF960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821E28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0870E8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84AF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1D90E45"/>
    <w:multiLevelType w:val="hybridMultilevel"/>
    <w:tmpl w:val="5B3EE920"/>
    <w:lvl w:ilvl="0" w:tplc="EF1826BA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852042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8E627B8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626FC4A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20EB02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6EA166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6A718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2A06B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E7CC7DA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C304BEA"/>
    <w:multiLevelType w:val="hybridMultilevel"/>
    <w:tmpl w:val="2580FF98"/>
    <w:lvl w:ilvl="0" w:tplc="2CB0D3A8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6AB586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20A1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08655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40D44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9A6E76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E27A44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AC7A0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7874C2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F1A0D27"/>
    <w:multiLevelType w:val="hybridMultilevel"/>
    <w:tmpl w:val="A48C21CC"/>
    <w:lvl w:ilvl="0" w:tplc="E236BACE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B40797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86C75D2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3D67A2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80B57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0B6297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CCBC6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0467CE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B4FC6C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2C96927"/>
    <w:multiLevelType w:val="hybridMultilevel"/>
    <w:tmpl w:val="8640C4A6"/>
    <w:lvl w:ilvl="0" w:tplc="C78E1FB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92B470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3AB01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8E755A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080AC8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C69F4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78CB0A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4D4D2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30BC66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5713059"/>
    <w:multiLevelType w:val="hybridMultilevel"/>
    <w:tmpl w:val="04BAA788"/>
    <w:lvl w:ilvl="0" w:tplc="84AEB002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E485A1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C2CDAA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22710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A2F8A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39CF722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07A707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F5CA17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0A864C6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1"/>
  </w:num>
  <w:num w:numId="9">
    <w:abstractNumId w:val="5"/>
  </w:num>
  <w:num w:numId="10">
    <w:abstractNumId w:val="2"/>
  </w:num>
  <w:num w:numId="11">
    <w:abstractNumId w:val="14"/>
  </w:num>
  <w:num w:numId="12">
    <w:abstractNumId w:val="10"/>
  </w:num>
  <w:num w:numId="13">
    <w:abstractNumId w:val="16"/>
  </w:num>
  <w:num w:numId="14">
    <w:abstractNumId w:val="7"/>
  </w:num>
  <w:num w:numId="15">
    <w:abstractNumId w:val="3"/>
  </w:num>
  <w:num w:numId="16">
    <w:abstractNumId w:val="11"/>
  </w:num>
  <w:num w:numId="17">
    <w:abstractNumId w:val="17"/>
  </w:num>
  <w:num w:numId="18">
    <w:abstractNumId w:val="20"/>
  </w:num>
  <w:num w:numId="19">
    <w:abstractNumId w:val="15"/>
  </w:num>
  <w:num w:numId="20">
    <w:abstractNumId w:val="1"/>
  </w:num>
  <w:num w:numId="21">
    <w:abstractNumId w:val="18"/>
  </w:num>
  <w:num w:numId="22">
    <w:abstractNumId w:val="9"/>
  </w:num>
  <w:num w:numId="23">
    <w:abstractNumId w:val="12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5219"/>
    <w:rsid w:val="00047EEA"/>
    <w:rsid w:val="00061B53"/>
    <w:rsid w:val="00064C87"/>
    <w:rsid w:val="000753B7"/>
    <w:rsid w:val="000849FB"/>
    <w:rsid w:val="00117DB7"/>
    <w:rsid w:val="0014665E"/>
    <w:rsid w:val="00147404"/>
    <w:rsid w:val="001826F8"/>
    <w:rsid w:val="001C4553"/>
    <w:rsid w:val="001E3409"/>
    <w:rsid w:val="001F1EDD"/>
    <w:rsid w:val="0020794A"/>
    <w:rsid w:val="002104AA"/>
    <w:rsid w:val="0024363A"/>
    <w:rsid w:val="002C00D6"/>
    <w:rsid w:val="002C45D7"/>
    <w:rsid w:val="002D504F"/>
    <w:rsid w:val="002E41A5"/>
    <w:rsid w:val="00333D15"/>
    <w:rsid w:val="00395851"/>
    <w:rsid w:val="003B676E"/>
    <w:rsid w:val="004223A1"/>
    <w:rsid w:val="004529A4"/>
    <w:rsid w:val="005172D1"/>
    <w:rsid w:val="00525C81"/>
    <w:rsid w:val="005302D6"/>
    <w:rsid w:val="005400B1"/>
    <w:rsid w:val="00551BB7"/>
    <w:rsid w:val="005A1C7C"/>
    <w:rsid w:val="005B63AF"/>
    <w:rsid w:val="005C475A"/>
    <w:rsid w:val="005F7A0D"/>
    <w:rsid w:val="00617A77"/>
    <w:rsid w:val="00687A98"/>
    <w:rsid w:val="006A2669"/>
    <w:rsid w:val="006C2B06"/>
    <w:rsid w:val="006C62D6"/>
    <w:rsid w:val="006D4570"/>
    <w:rsid w:val="006D52DF"/>
    <w:rsid w:val="00753C87"/>
    <w:rsid w:val="007839A2"/>
    <w:rsid w:val="007C753A"/>
    <w:rsid w:val="007F1B0F"/>
    <w:rsid w:val="008337F0"/>
    <w:rsid w:val="0083415B"/>
    <w:rsid w:val="00834781"/>
    <w:rsid w:val="008A4EC5"/>
    <w:rsid w:val="008B18FA"/>
    <w:rsid w:val="008D3E57"/>
    <w:rsid w:val="008E22C2"/>
    <w:rsid w:val="00934552"/>
    <w:rsid w:val="0099487E"/>
    <w:rsid w:val="009B27E4"/>
    <w:rsid w:val="00A1062C"/>
    <w:rsid w:val="00A32F64"/>
    <w:rsid w:val="00A57FA8"/>
    <w:rsid w:val="00A97A55"/>
    <w:rsid w:val="00AC3163"/>
    <w:rsid w:val="00AE7308"/>
    <w:rsid w:val="00AF0708"/>
    <w:rsid w:val="00AF201C"/>
    <w:rsid w:val="00B20A14"/>
    <w:rsid w:val="00B25732"/>
    <w:rsid w:val="00B41DD0"/>
    <w:rsid w:val="00B971BF"/>
    <w:rsid w:val="00BA77DF"/>
    <w:rsid w:val="00BD1003"/>
    <w:rsid w:val="00BD3623"/>
    <w:rsid w:val="00BE28B6"/>
    <w:rsid w:val="00C13459"/>
    <w:rsid w:val="00C31788"/>
    <w:rsid w:val="00C7119C"/>
    <w:rsid w:val="00C7467E"/>
    <w:rsid w:val="00D55219"/>
    <w:rsid w:val="00D769BD"/>
    <w:rsid w:val="00D86C4A"/>
    <w:rsid w:val="00DD0AEA"/>
    <w:rsid w:val="00DD3819"/>
    <w:rsid w:val="00E0060C"/>
    <w:rsid w:val="00E416A5"/>
    <w:rsid w:val="00E62939"/>
    <w:rsid w:val="00E72B8A"/>
    <w:rsid w:val="00E829F6"/>
    <w:rsid w:val="00E92E81"/>
    <w:rsid w:val="00EB5D57"/>
    <w:rsid w:val="00EE441D"/>
    <w:rsid w:val="00F047DC"/>
    <w:rsid w:val="00F04EF2"/>
    <w:rsid w:val="00F51DD1"/>
    <w:rsid w:val="00F72C4C"/>
    <w:rsid w:val="00FE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4A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rsid w:val="0020794A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FF"/>
      <w:sz w:val="28"/>
    </w:rPr>
  </w:style>
  <w:style w:type="paragraph" w:styleId="Titre2">
    <w:name w:val="heading 2"/>
    <w:next w:val="Normal"/>
    <w:link w:val="Titre2Car"/>
    <w:uiPriority w:val="9"/>
    <w:unhideWhenUsed/>
    <w:qFormat/>
    <w:rsid w:val="0020794A"/>
    <w:pPr>
      <w:keepNext/>
      <w:keepLines/>
      <w:spacing w:after="61"/>
      <w:ind w:left="10" w:hanging="10"/>
      <w:outlineLvl w:val="1"/>
    </w:pPr>
    <w:rPr>
      <w:rFonts w:ascii="Times New Roman" w:eastAsia="Times New Roman" w:hAnsi="Times New Roman" w:cs="Times New Roman"/>
      <w:b/>
      <w:color w:val="0000FF"/>
    </w:rPr>
  </w:style>
  <w:style w:type="paragraph" w:styleId="Titre3">
    <w:name w:val="heading 3"/>
    <w:next w:val="Normal"/>
    <w:link w:val="Titre3Car"/>
    <w:uiPriority w:val="9"/>
    <w:unhideWhenUsed/>
    <w:qFormat/>
    <w:rsid w:val="0020794A"/>
    <w:pPr>
      <w:keepNext/>
      <w:keepLines/>
      <w:spacing w:after="0" w:line="265" w:lineRule="auto"/>
      <w:ind w:left="10" w:right="2" w:hanging="10"/>
      <w:jc w:val="center"/>
      <w:outlineLvl w:val="2"/>
    </w:pPr>
    <w:rPr>
      <w:rFonts w:ascii="Times New Roman" w:eastAsia="Times New Roman" w:hAnsi="Times New Roman" w:cs="Times New Roman"/>
      <w:b/>
      <w:color w:val="FF0000"/>
      <w:sz w:val="24"/>
    </w:rPr>
  </w:style>
  <w:style w:type="paragraph" w:styleId="Titre4">
    <w:name w:val="heading 4"/>
    <w:next w:val="Normal"/>
    <w:link w:val="Titre4Car"/>
    <w:uiPriority w:val="9"/>
    <w:unhideWhenUsed/>
    <w:qFormat/>
    <w:rsid w:val="0020794A"/>
    <w:pPr>
      <w:keepNext/>
      <w:keepLines/>
      <w:spacing w:after="105" w:line="24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F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sid w:val="0020794A"/>
    <w:rPr>
      <w:rFonts w:ascii="Times New Roman" w:eastAsia="Times New Roman" w:hAnsi="Times New Roman" w:cs="Times New Roman"/>
      <w:b/>
      <w:color w:val="0000FF"/>
      <w:sz w:val="22"/>
    </w:rPr>
  </w:style>
  <w:style w:type="character" w:customStyle="1" w:styleId="Titre3Car">
    <w:name w:val="Titre 3 Car"/>
    <w:link w:val="Titre3"/>
    <w:rsid w:val="0020794A"/>
    <w:rPr>
      <w:rFonts w:ascii="Times New Roman" w:eastAsia="Times New Roman" w:hAnsi="Times New Roman" w:cs="Times New Roman"/>
      <w:b/>
      <w:color w:val="FF0000"/>
      <w:sz w:val="24"/>
    </w:rPr>
  </w:style>
  <w:style w:type="character" w:customStyle="1" w:styleId="Titre1Car">
    <w:name w:val="Titre 1 Car"/>
    <w:link w:val="Titre1"/>
    <w:rsid w:val="0020794A"/>
    <w:rPr>
      <w:rFonts w:ascii="Times New Roman" w:eastAsia="Times New Roman" w:hAnsi="Times New Roman" w:cs="Times New Roman"/>
      <w:b/>
      <w:color w:val="0000FF"/>
      <w:sz w:val="28"/>
    </w:rPr>
  </w:style>
  <w:style w:type="character" w:customStyle="1" w:styleId="Titre4Car">
    <w:name w:val="Titre 4 Car"/>
    <w:link w:val="Titre4"/>
    <w:rsid w:val="0020794A"/>
    <w:rPr>
      <w:rFonts w:ascii="Times New Roman" w:eastAsia="Times New Roman" w:hAnsi="Times New Roman" w:cs="Times New Roman"/>
      <w:b/>
      <w:color w:val="0000FF"/>
      <w:sz w:val="24"/>
    </w:rPr>
  </w:style>
  <w:style w:type="table" w:customStyle="1" w:styleId="TableGrid">
    <w:name w:val="TableGrid"/>
    <w:rsid w:val="0020794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7467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paragraph" w:styleId="Sansinterligne">
    <w:name w:val="No Spacing"/>
    <w:uiPriority w:val="1"/>
    <w:qFormat/>
    <w:rsid w:val="008B18FA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466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65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65E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6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65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65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1241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Bachir Nahali</dc:creator>
  <cp:lastModifiedBy>DELL</cp:lastModifiedBy>
  <cp:revision>2</cp:revision>
  <dcterms:created xsi:type="dcterms:W3CDTF">2017-11-28T15:39:00Z</dcterms:created>
  <dcterms:modified xsi:type="dcterms:W3CDTF">2017-11-28T15:39:00Z</dcterms:modified>
</cp:coreProperties>
</file>